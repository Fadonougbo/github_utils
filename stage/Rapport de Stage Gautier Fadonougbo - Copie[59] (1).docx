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9210E" w14:textId="77777777" w:rsidR="00F910B7" w:rsidRDefault="00F910B7" w:rsidP="00F910B7">
      <w:pPr>
        <w:spacing w:after="0"/>
        <w:jc w:val="center"/>
        <w:rPr>
          <w:rFonts w:asciiTheme="minorHAnsi" w:hAnsiTheme="minorHAnsi" w:cstheme="minorHAnsi"/>
          <w:b/>
          <w:sz w:val="26"/>
          <w:szCs w:val="26"/>
        </w:rPr>
      </w:pPr>
      <w:r>
        <w:rPr>
          <w:rFonts w:cstheme="minorHAnsi"/>
          <w:b/>
          <w:sz w:val="26"/>
          <w:szCs w:val="26"/>
        </w:rPr>
        <w:t>REPUBLIQUE DU BENIN</w:t>
      </w:r>
    </w:p>
    <w:p w14:paraId="7DC5F3F8" w14:textId="77777777" w:rsidR="00F910B7" w:rsidRDefault="00F910B7" w:rsidP="00F910B7">
      <w:pPr>
        <w:spacing w:after="0"/>
        <w:jc w:val="center"/>
        <w:rPr>
          <w:rFonts w:cstheme="minorHAnsi"/>
          <w:sz w:val="26"/>
          <w:szCs w:val="26"/>
        </w:rPr>
      </w:pPr>
      <w:r>
        <w:rPr>
          <w:rFonts w:cstheme="minorHAnsi"/>
          <w:b/>
          <w:sz w:val="26"/>
          <w:szCs w:val="26"/>
        </w:rPr>
        <w:t>*-*-*-*-*-*</w:t>
      </w:r>
    </w:p>
    <w:p w14:paraId="2E2D61CA" w14:textId="77777777" w:rsidR="00F910B7" w:rsidRDefault="00F910B7" w:rsidP="00F910B7">
      <w:pPr>
        <w:pBdr>
          <w:top w:val="single" w:sz="4" w:space="1" w:color="auto"/>
          <w:left w:val="single" w:sz="4" w:space="4" w:color="auto"/>
          <w:bottom w:val="single" w:sz="4" w:space="1" w:color="auto"/>
          <w:right w:val="single" w:sz="4" w:space="4" w:color="auto"/>
        </w:pBdr>
        <w:spacing w:after="0"/>
        <w:jc w:val="center"/>
        <w:rPr>
          <w:rFonts w:cstheme="minorHAnsi"/>
          <w:b/>
          <w:sz w:val="26"/>
          <w:szCs w:val="26"/>
        </w:rPr>
      </w:pPr>
      <w:r>
        <w:rPr>
          <w:rFonts w:cstheme="minorHAnsi"/>
          <w:b/>
          <w:sz w:val="26"/>
          <w:szCs w:val="26"/>
        </w:rPr>
        <w:t>MINISTERE DE L’ENSEIGNEMENT SUPERIEUR ET DE LA RECHERCHE SCIENTIFIQUE (MESRS)</w:t>
      </w:r>
    </w:p>
    <w:p w14:paraId="1E0D3D0E" w14:textId="77777777" w:rsidR="00F910B7" w:rsidRDefault="00F910B7" w:rsidP="00F910B7">
      <w:pPr>
        <w:tabs>
          <w:tab w:val="left" w:pos="1910"/>
          <w:tab w:val="center" w:pos="4536"/>
        </w:tabs>
        <w:spacing w:after="0"/>
        <w:jc w:val="center"/>
        <w:rPr>
          <w:rFonts w:cstheme="minorHAnsi"/>
          <w:b/>
          <w:sz w:val="26"/>
          <w:szCs w:val="26"/>
          <w:u w:val="single"/>
        </w:rPr>
      </w:pPr>
      <w:r>
        <w:rPr>
          <w:rFonts w:cstheme="minorHAnsi"/>
          <w:b/>
          <w:sz w:val="26"/>
          <w:szCs w:val="26"/>
        </w:rPr>
        <w:t>*-*-*-*-*-*-</w:t>
      </w:r>
    </w:p>
    <w:p w14:paraId="7CEBFE2D" w14:textId="77777777" w:rsidR="00F910B7" w:rsidRDefault="00F910B7" w:rsidP="00F910B7">
      <w:pPr>
        <w:spacing w:after="0"/>
        <w:jc w:val="center"/>
        <w:rPr>
          <w:rFonts w:cstheme="minorHAnsi"/>
          <w:b/>
          <w:sz w:val="26"/>
          <w:szCs w:val="26"/>
        </w:rPr>
      </w:pPr>
      <w:r>
        <w:rPr>
          <w:rFonts w:cstheme="minorHAnsi"/>
          <w:b/>
          <w:sz w:val="26"/>
          <w:szCs w:val="26"/>
        </w:rPr>
        <w:t>Haute Ecole de Gestion et de Journalisme (HEGJ)</w:t>
      </w:r>
    </w:p>
    <w:p w14:paraId="0482F81E" w14:textId="77777777" w:rsidR="00F910B7" w:rsidRDefault="00F910B7" w:rsidP="00F910B7">
      <w:pPr>
        <w:spacing w:after="0"/>
        <w:jc w:val="center"/>
        <w:rPr>
          <w:rFonts w:cstheme="minorHAnsi"/>
          <w:b/>
          <w:sz w:val="26"/>
          <w:szCs w:val="26"/>
        </w:rPr>
      </w:pPr>
      <w:r>
        <w:rPr>
          <w:rFonts w:cstheme="minorHAnsi"/>
          <w:b/>
          <w:sz w:val="26"/>
          <w:szCs w:val="26"/>
        </w:rPr>
        <w:t>*-*-*-*-*-*-</w:t>
      </w:r>
    </w:p>
    <w:p w14:paraId="2F753C70" w14:textId="77777777" w:rsidR="00F910B7" w:rsidRDefault="00F910B7" w:rsidP="00F910B7">
      <w:pPr>
        <w:spacing w:after="0"/>
        <w:jc w:val="center"/>
        <w:rPr>
          <w:rFonts w:ascii="Times New Roman" w:hAnsi="Times New Roman" w:cs="Times New Roman"/>
          <w:b/>
          <w:sz w:val="26"/>
          <w:szCs w:val="26"/>
        </w:rPr>
      </w:pPr>
    </w:p>
    <w:p w14:paraId="3F9C6E9A" w14:textId="77777777" w:rsidR="00F910B7" w:rsidRDefault="00F910B7" w:rsidP="00F910B7">
      <w:pPr>
        <w:jc w:val="center"/>
        <w:rPr>
          <w:rFonts w:ascii="Times New Roman" w:hAnsi="Times New Roman" w:cs="Times New Roman"/>
          <w:b/>
          <w:sz w:val="26"/>
          <w:szCs w:val="26"/>
        </w:rPr>
      </w:pPr>
      <w:r>
        <w:rPr>
          <w:rFonts w:asciiTheme="minorHAnsi" w:hAnsiTheme="minorHAnsi" w:cstheme="minorBidi"/>
          <w:noProof/>
          <w:sz w:val="22"/>
        </w:rPr>
        <mc:AlternateContent>
          <mc:Choice Requires="wps">
            <w:drawing>
              <wp:anchor distT="0" distB="0" distL="114300" distR="114300" simplePos="0" relativeHeight="251660288" behindDoc="0" locked="0" layoutInCell="1" allowOverlap="1" wp14:anchorId="3D632EA6" wp14:editId="210160DC">
                <wp:simplePos x="0" y="0"/>
                <wp:positionH relativeFrom="margin">
                  <wp:align>center</wp:align>
                </wp:positionH>
                <wp:positionV relativeFrom="paragraph">
                  <wp:posOffset>300355</wp:posOffset>
                </wp:positionV>
                <wp:extent cx="5183505" cy="1225550"/>
                <wp:effectExtent l="0" t="0" r="17145" b="12700"/>
                <wp:wrapNone/>
                <wp:docPr id="4" name="Rectangle : coins arrondis 4"/>
                <wp:cNvGraphicFramePr/>
                <a:graphic xmlns:a="http://schemas.openxmlformats.org/drawingml/2006/main">
                  <a:graphicData uri="http://schemas.microsoft.com/office/word/2010/wordprocessingShape">
                    <wps:wsp>
                      <wps:cNvSpPr/>
                      <wps:spPr>
                        <a:xfrm>
                          <a:off x="0" y="0"/>
                          <a:ext cx="5183505" cy="1225550"/>
                        </a:xfrm>
                        <a:prstGeom prst="roundRect">
                          <a:avLst/>
                        </a:prstGeom>
                        <a:solidFill>
                          <a:schemeClr val="accent1">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DABE9" w14:textId="77777777"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0" w:name="_Hlk112061072"/>
                            <w:r>
                              <w:rPr>
                                <w:rFonts w:cstheme="minorHAnsi"/>
                                <w:color w:val="002060"/>
                                <w:sz w:val="36"/>
                                <w:szCs w:val="36"/>
                              </w:rPr>
                              <w:t>Direction des Systèmes d’Information</w:t>
                            </w:r>
                            <w:bookmarkEnd w:id="0"/>
                            <w:r>
                              <w:rPr>
                                <w:rFonts w:cstheme="minorHAnsi"/>
                                <w:color w:val="002060"/>
                                <w:sz w:val="36"/>
                                <w:szCs w:val="36"/>
                              </w:rPr>
                              <w:t xml:space="preserve"> du </w:t>
                            </w:r>
                            <w:bookmarkStart w:id="1"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1"/>
                          </w:p>
                          <w:p w14:paraId="53A8E129" w14:textId="77777777" w:rsidR="00F910B7" w:rsidRDefault="00F910B7" w:rsidP="00F910B7">
                            <w:pPr>
                              <w:jc w:val="center"/>
                              <w:rPr>
                                <w:rFonts w:cstheme="minorBidi"/>
                                <w:color w:val="auto"/>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id="Rectangle : coins arrondis 4" o:spid="_x0000_s1026" style="position:absolute;left:0;text-align:left;margin-left:0;margin-top:23.65pt;width:408.15pt;height:9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" fillcolor="#d9e2f3 [660]" strokecolor="red" strokeweight="1pt">
                <v:stroke joinstyle="miter"/>
                <v:textbox>
                  <w:txbxContent>
                    <w:p w:rsidR="00F910B7" w:rsidRDefault="00F910B7" w:rsidP="00F910B7">
                      <w:pPr>
                        <w:spacing w:line="240" w:lineRule="auto"/>
                        <w:jc w:val="center"/>
                        <w:rPr>
                          <w:rFonts w:cstheme="minorHAnsi"/>
                          <w:color w:val="002060"/>
                          <w:sz w:val="36"/>
                          <w:szCs w:val="36"/>
                        </w:rPr>
                      </w:pPr>
                      <w:r>
                        <w:rPr>
                          <w:rFonts w:cstheme="minorHAnsi"/>
                          <w:color w:val="002060"/>
                          <w:sz w:val="36"/>
                          <w:szCs w:val="36"/>
                        </w:rPr>
                        <w:t xml:space="preserve">Rapport de fin de stage à la </w:t>
                      </w:r>
                      <w:bookmarkStart w:id="2" w:name="_Hlk112061072"/>
                      <w:r>
                        <w:rPr>
                          <w:rFonts w:cstheme="minorHAnsi"/>
                          <w:color w:val="002060"/>
                          <w:sz w:val="36"/>
                          <w:szCs w:val="36"/>
                        </w:rPr>
                        <w:t>Direction des Systèmes d’Information</w:t>
                      </w:r>
                      <w:bookmarkEnd w:id="2"/>
                      <w:r>
                        <w:rPr>
                          <w:rFonts w:cstheme="minorHAnsi"/>
                          <w:color w:val="002060"/>
                          <w:sz w:val="36"/>
                          <w:szCs w:val="36"/>
                        </w:rPr>
                        <w:t xml:space="preserve"> du </w:t>
                      </w:r>
                      <w:bookmarkStart w:id="3" w:name="_Hlk112061210"/>
                      <w:r w:rsidRPr="00F910B7">
                        <w:rPr>
                          <w:rFonts w:cstheme="minorHAnsi"/>
                          <w:color w:val="002060"/>
                          <w:sz w:val="36"/>
                          <w:szCs w:val="36"/>
                        </w:rPr>
                        <w:t>Ministère du Développement et de la Coordination de l’Action Gouvernementale</w:t>
                      </w:r>
                      <w:r>
                        <w:rPr>
                          <w:rFonts w:cstheme="minorHAnsi"/>
                          <w:color w:val="002060"/>
                          <w:sz w:val="36"/>
                          <w:szCs w:val="36"/>
                        </w:rPr>
                        <w:t xml:space="preserve"> </w:t>
                      </w:r>
                      <w:bookmarkEnd w:id="3"/>
                    </w:p>
                    <w:p w:rsidR="00F910B7" w:rsidRDefault="00F910B7" w:rsidP="00F910B7">
                      <w:pPr>
                        <w:jc w:val="center"/>
                        <w:rPr>
                          <w:rFonts w:cstheme="minorBidi"/>
                          <w:color w:val="auto"/>
                          <w:sz w:val="22"/>
                        </w:rPr>
                      </w:pPr>
                    </w:p>
                  </w:txbxContent>
                </v:textbox>
                <w10:wrap anchorx="margin"/>
              </v:roundrect>
            </w:pict>
          </mc:Fallback>
        </mc:AlternateContent>
      </w:r>
    </w:p>
    <w:p w14:paraId="6F4BE295" w14:textId="77777777" w:rsidR="00F910B7" w:rsidRDefault="00F910B7" w:rsidP="00F910B7">
      <w:pPr>
        <w:jc w:val="center"/>
        <w:rPr>
          <w:rFonts w:ascii="Times New Roman" w:hAnsi="Times New Roman" w:cs="Times New Roman"/>
          <w:sz w:val="26"/>
          <w:szCs w:val="26"/>
        </w:rPr>
      </w:pPr>
    </w:p>
    <w:p w14:paraId="4D4069C3" w14:textId="77777777" w:rsidR="00F910B7" w:rsidRDefault="00F910B7" w:rsidP="00F910B7">
      <w:pPr>
        <w:jc w:val="center"/>
        <w:rPr>
          <w:rFonts w:ascii="Times New Roman" w:hAnsi="Times New Roman" w:cs="Times New Roman"/>
          <w:sz w:val="26"/>
          <w:szCs w:val="26"/>
        </w:rPr>
      </w:pPr>
    </w:p>
    <w:p w14:paraId="3B262C71" w14:textId="77777777" w:rsidR="00F910B7" w:rsidRDefault="00F910B7" w:rsidP="00F910B7">
      <w:pPr>
        <w:jc w:val="center"/>
        <w:rPr>
          <w:rFonts w:ascii="Times New Roman" w:hAnsi="Times New Roman" w:cs="Times New Roman"/>
          <w:sz w:val="26"/>
          <w:szCs w:val="26"/>
        </w:rPr>
      </w:pPr>
    </w:p>
    <w:p w14:paraId="4283B348" w14:textId="77777777" w:rsidR="00F910B7" w:rsidRDefault="00F910B7" w:rsidP="00F910B7">
      <w:pPr>
        <w:jc w:val="center"/>
        <w:rPr>
          <w:rFonts w:ascii="Times New Roman" w:hAnsi="Times New Roman" w:cs="Times New Roman"/>
          <w:sz w:val="26"/>
          <w:szCs w:val="26"/>
        </w:rPr>
      </w:pPr>
    </w:p>
    <w:p w14:paraId="5181AEE4" w14:textId="77777777" w:rsidR="00F910B7" w:rsidRDefault="00F910B7" w:rsidP="00F910B7">
      <w:pPr>
        <w:tabs>
          <w:tab w:val="left" w:pos="1815"/>
        </w:tabs>
        <w:jc w:val="center"/>
        <w:rPr>
          <w:rFonts w:asciiTheme="minorHAnsi" w:hAnsiTheme="minorHAnsi" w:cstheme="minorHAnsi"/>
          <w:sz w:val="26"/>
          <w:szCs w:val="26"/>
        </w:rPr>
      </w:pPr>
      <w:r>
        <w:rPr>
          <w:rFonts w:cstheme="minorHAnsi"/>
          <w:b/>
          <w:sz w:val="26"/>
          <w:szCs w:val="26"/>
          <w:u w:val="single"/>
        </w:rPr>
        <w:t>Période</w:t>
      </w:r>
      <w:r>
        <w:rPr>
          <w:rFonts w:cstheme="minorHAnsi"/>
          <w:b/>
          <w:sz w:val="26"/>
          <w:szCs w:val="26"/>
        </w:rPr>
        <w:t xml:space="preserve"> : </w:t>
      </w:r>
      <w:r>
        <w:rPr>
          <w:rFonts w:cstheme="minorHAnsi"/>
          <w:sz w:val="26"/>
          <w:szCs w:val="26"/>
        </w:rPr>
        <w:t xml:space="preserve">Du 27 Juillet au 25 aout 2023 </w:t>
      </w:r>
    </w:p>
    <w:p w14:paraId="771F4395" w14:textId="77777777" w:rsidR="00F910B7" w:rsidRDefault="00F910B7" w:rsidP="00F910B7">
      <w:pPr>
        <w:jc w:val="center"/>
        <w:rPr>
          <w:rFonts w:cstheme="minorHAnsi"/>
          <w:b/>
          <w:sz w:val="26"/>
          <w:szCs w:val="26"/>
        </w:rPr>
      </w:pPr>
    </w:p>
    <w:p w14:paraId="05709468" w14:textId="77777777" w:rsidR="00F910B7" w:rsidRDefault="00F910B7" w:rsidP="00F910B7">
      <w:pPr>
        <w:jc w:val="center"/>
        <w:rPr>
          <w:rFonts w:cstheme="minorHAnsi"/>
          <w:b/>
          <w:sz w:val="26"/>
          <w:szCs w:val="26"/>
        </w:rPr>
      </w:pPr>
      <w:r>
        <w:rPr>
          <w:rFonts w:cstheme="minorHAnsi"/>
          <w:b/>
          <w:sz w:val="26"/>
          <w:szCs w:val="26"/>
        </w:rPr>
        <w:t>Année académique 2022-2023</w:t>
      </w:r>
    </w:p>
    <w:p w14:paraId="4AFA1533" w14:textId="77777777" w:rsidR="00F910B7" w:rsidRDefault="00F910B7" w:rsidP="00F910B7">
      <w:pPr>
        <w:spacing w:after="160" w:line="256" w:lineRule="auto"/>
        <w:rPr>
          <w:rFonts w:cstheme="minorHAnsi"/>
          <w:b/>
          <w:sz w:val="26"/>
          <w:szCs w:val="26"/>
        </w:rPr>
      </w:pPr>
    </w:p>
    <w:p w14:paraId="770C20F0" w14:textId="77777777" w:rsidR="00F910B7" w:rsidRDefault="00F910B7" w:rsidP="00F910B7">
      <w:pPr>
        <w:spacing w:after="0" w:line="256" w:lineRule="auto"/>
        <w:rPr>
          <w:rFonts w:cstheme="minorHAnsi"/>
          <w:b/>
          <w:color w:val="0D0D0D" w:themeColor="text1" w:themeTint="F2"/>
          <w:sz w:val="32"/>
          <w:szCs w:val="26"/>
          <w:u w:val="single"/>
        </w:rPr>
        <w:sectPr w:rsidR="00F910B7">
          <w:pgSz w:w="11906" w:h="16838"/>
          <w:pgMar w:top="1417" w:right="1417" w:bottom="1417" w:left="1417" w:header="708" w:footer="708" w:gutter="0"/>
          <w:cols w:space="720"/>
        </w:sectPr>
      </w:pPr>
    </w:p>
    <w:p w14:paraId="2758881B" w14:textId="77777777" w:rsidR="00F910B7" w:rsidRDefault="00414BD0"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 w:val="32"/>
          <w:szCs w:val="26"/>
          <w:u w:val="single"/>
        </w:rPr>
        <w:t>Etudiant</w:t>
      </w:r>
      <w:r w:rsidR="00F910B7">
        <w:rPr>
          <w:rFonts w:cstheme="minorHAnsi"/>
          <w:b/>
          <w:color w:val="0D0D0D" w:themeColor="text1" w:themeTint="F2"/>
          <w:sz w:val="32"/>
          <w:szCs w:val="26"/>
        </w:rPr>
        <w:t> </w:t>
      </w:r>
      <w:r w:rsidR="00F910B7">
        <w:rPr>
          <w:rFonts w:cstheme="minorHAnsi"/>
          <w:b/>
          <w:color w:val="0D0D0D" w:themeColor="text1" w:themeTint="F2"/>
          <w:sz w:val="26"/>
          <w:szCs w:val="26"/>
        </w:rPr>
        <w:t>:</w:t>
      </w:r>
    </w:p>
    <w:p w14:paraId="0A6A4376" w14:textId="77777777" w:rsidR="00F910B7" w:rsidRDefault="00F910B7" w:rsidP="00F910B7">
      <w:pPr>
        <w:spacing w:after="160" w:line="256" w:lineRule="auto"/>
        <w:ind w:left="20"/>
        <w:jc w:val="left"/>
        <w:rPr>
          <w:rFonts w:cstheme="minorHAnsi"/>
          <w:b/>
          <w:color w:val="0D0D0D" w:themeColor="text1" w:themeTint="F2"/>
          <w:sz w:val="26"/>
          <w:szCs w:val="26"/>
        </w:rPr>
      </w:pPr>
      <w:r>
        <w:rPr>
          <w:rFonts w:cstheme="minorHAnsi"/>
          <w:b/>
          <w:color w:val="0D0D0D" w:themeColor="text1" w:themeTint="F2"/>
          <w:szCs w:val="26"/>
        </w:rPr>
        <w:t>FADONOUGBO</w:t>
      </w:r>
      <w:r>
        <w:rPr>
          <w:rFonts w:cstheme="minorHAnsi"/>
          <w:b/>
          <w:color w:val="0D0D0D" w:themeColor="text1" w:themeTint="F2"/>
          <w:sz w:val="26"/>
          <w:szCs w:val="26"/>
        </w:rPr>
        <w:t xml:space="preserve"> M. G. Gautier</w:t>
      </w:r>
    </w:p>
    <w:p w14:paraId="29AABC91" w14:textId="77777777" w:rsidR="00F910B7" w:rsidRDefault="00F910B7" w:rsidP="00F910B7">
      <w:pPr>
        <w:spacing w:after="160" w:line="256" w:lineRule="auto"/>
        <w:ind w:left="20"/>
        <w:jc w:val="left"/>
        <w:rPr>
          <w:rFonts w:cstheme="minorHAnsi"/>
          <w:b/>
          <w:color w:val="0D0D0D" w:themeColor="text1" w:themeTint="F2"/>
          <w:sz w:val="26"/>
          <w:szCs w:val="26"/>
        </w:rPr>
      </w:pPr>
    </w:p>
    <w:p w14:paraId="1610D115" w14:textId="77777777" w:rsidR="00F910B7" w:rsidRDefault="00F910B7" w:rsidP="00F910B7">
      <w:pPr>
        <w:spacing w:after="160" w:line="256" w:lineRule="auto"/>
        <w:ind w:left="20"/>
        <w:jc w:val="left"/>
        <w:rPr>
          <w:rFonts w:cstheme="minorHAnsi"/>
          <w:b/>
          <w:color w:val="0D0D0D" w:themeColor="text1" w:themeTint="F2"/>
          <w:sz w:val="36"/>
          <w:szCs w:val="26"/>
          <w:u w:val="single"/>
        </w:rPr>
      </w:pPr>
      <w:r>
        <w:rPr>
          <w:rFonts w:cstheme="minorHAnsi"/>
          <w:b/>
          <w:color w:val="0D0D0D" w:themeColor="text1" w:themeTint="F2"/>
          <w:sz w:val="36"/>
          <w:szCs w:val="26"/>
          <w:u w:val="single"/>
        </w:rPr>
        <w:t>Filière :</w:t>
      </w:r>
    </w:p>
    <w:p w14:paraId="1E31D445" w14:textId="59068936" w:rsidR="00F910B7" w:rsidRDefault="00F910B7" w:rsidP="00F910B7">
      <w:pPr>
        <w:spacing w:after="160" w:line="256" w:lineRule="auto"/>
        <w:ind w:left="20"/>
        <w:jc w:val="left"/>
        <w:rPr>
          <w:rFonts w:cstheme="minorHAnsi"/>
          <w:b/>
          <w:color w:val="0D0D0D" w:themeColor="text1" w:themeTint="F2"/>
          <w:sz w:val="26"/>
          <w:szCs w:val="26"/>
        </w:rPr>
        <w:sectPr w:rsidR="00F910B7">
          <w:type w:val="continuous"/>
          <w:pgSz w:w="11906" w:h="16838"/>
          <w:pgMar w:top="1417" w:right="1417" w:bottom="1417" w:left="1417" w:header="708" w:footer="708" w:gutter="0"/>
          <w:cols w:num="2" w:space="708"/>
        </w:sectPr>
      </w:pPr>
      <w:r>
        <w:rPr>
          <w:rFonts w:cstheme="minorHAnsi"/>
          <w:b/>
          <w:color w:val="0D0D0D" w:themeColor="text1" w:themeTint="F2"/>
          <w:szCs w:val="26"/>
        </w:rPr>
        <w:t>2</w:t>
      </w:r>
      <w:r>
        <w:rPr>
          <w:rFonts w:cstheme="minorHAnsi"/>
          <w:b/>
          <w:color w:val="0D0D0D" w:themeColor="text1" w:themeTint="F2"/>
          <w:szCs w:val="26"/>
          <w:vertAlign w:val="superscript"/>
        </w:rPr>
        <w:t>è</w:t>
      </w:r>
      <w:ins w:id="2" w:author="ADMIN" w:date="2023-09-28T07:48:00Z">
        <w:r w:rsidR="008B489F">
          <w:rPr>
            <w:rFonts w:cstheme="minorHAnsi"/>
            <w:b/>
            <w:color w:val="0D0D0D" w:themeColor="text1" w:themeTint="F2"/>
            <w:szCs w:val="26"/>
            <w:vertAlign w:val="superscript"/>
          </w:rPr>
          <w:t>m</w:t>
        </w:r>
      </w:ins>
      <w:del w:id="3" w:author="ADMIN" w:date="2023-09-28T07:48:00Z">
        <w:r w:rsidDel="008B489F">
          <w:rPr>
            <w:rFonts w:cstheme="minorHAnsi"/>
            <w:b/>
            <w:color w:val="0D0D0D" w:themeColor="text1" w:themeTint="F2"/>
            <w:szCs w:val="26"/>
            <w:vertAlign w:val="superscript"/>
          </w:rPr>
          <w:delText>r</w:delText>
        </w:r>
      </w:del>
      <w:r>
        <w:rPr>
          <w:rFonts w:cstheme="minorHAnsi"/>
          <w:b/>
          <w:color w:val="0D0D0D" w:themeColor="text1" w:themeTint="F2"/>
          <w:szCs w:val="26"/>
          <w:vertAlign w:val="superscript"/>
        </w:rPr>
        <w:t>e</w:t>
      </w:r>
      <w:r>
        <w:rPr>
          <w:rFonts w:cstheme="minorHAnsi"/>
          <w:b/>
          <w:color w:val="0D0D0D" w:themeColor="text1" w:themeTint="F2"/>
          <w:szCs w:val="26"/>
        </w:rPr>
        <w:t xml:space="preserve"> année Système Informatique et logiciel</w:t>
      </w:r>
    </w:p>
    <w:p w14:paraId="78A91309" w14:textId="77777777" w:rsidR="00F910B7" w:rsidRDefault="00F910B7">
      <w:pPr>
        <w:spacing w:after="160" w:line="259" w:lineRule="auto"/>
        <w:ind w:left="0" w:firstLine="0"/>
        <w:jc w:val="left"/>
      </w:pPr>
    </w:p>
    <w:p w14:paraId="094C3469" w14:textId="77777777" w:rsidR="00E708C9" w:rsidRDefault="00E708C9" w:rsidP="00F910B7">
      <w:pPr>
        <w:spacing w:after="0" w:line="259" w:lineRule="auto"/>
        <w:ind w:left="0" w:right="-660" w:firstLine="0"/>
        <w:jc w:val="left"/>
      </w:pPr>
    </w:p>
    <w:p w14:paraId="4B836873" w14:textId="77777777" w:rsidR="00E708C9" w:rsidRDefault="00B949BD">
      <w:pPr>
        <w:pStyle w:val="Titre1"/>
        <w:ind w:left="151" w:right="148"/>
      </w:pPr>
      <w:r>
        <w:t xml:space="preserve">Remerciements </w:t>
      </w:r>
    </w:p>
    <w:p w14:paraId="0B4AE87C" w14:textId="77777777" w:rsidR="00E708C9" w:rsidRDefault="00B949BD" w:rsidP="00EF0CE3">
      <w:pPr>
        <w:ind w:left="-15" w:firstLine="0"/>
      </w:pPr>
      <w:r>
        <w:t xml:space="preserve"> Je tiens à remercier toutes les personnes qui ont contribué de près ou de loin au succès de mon stage.  </w:t>
      </w:r>
    </w:p>
    <w:p w14:paraId="53C59551" w14:textId="6D02EA18" w:rsidR="00E708C9" w:rsidRDefault="00DD14C6" w:rsidP="00EF0CE3">
      <w:pPr>
        <w:ind w:left="-15" w:firstLine="0"/>
      </w:pPr>
      <w:r>
        <w:t>Je voudrais d’abord remercier, tout</w:t>
      </w:r>
      <w:del w:id="4" w:author="Abdoul KARIMOU [ Developpement ]" w:date="2023-09-08T10:53:00Z">
        <w:r w:rsidDel="00EF0CE3">
          <w:delText>e</w:delText>
        </w:r>
      </w:del>
      <w:r>
        <w:t xml:space="preserve"> l</w:t>
      </w:r>
      <w:ins w:id="5" w:author="Abdoul KARIMOU [ Developpement ]" w:date="2023-09-08T10:53:00Z">
        <w:r w:rsidR="00EF0CE3">
          <w:t>e personnel</w:t>
        </w:r>
      </w:ins>
      <w:del w:id="6" w:author="Abdoul KARIMOU [ Developpement ]" w:date="2023-09-08T10:53:00Z">
        <w:r w:rsidDel="00EF0CE3">
          <w:delText>’équipe administrative</w:delText>
        </w:r>
      </w:del>
      <w:r>
        <w:t xml:space="preserve"> de la DSI </w:t>
      </w:r>
      <w:r w:rsidR="00DB1FD5">
        <w:t>(Direction</w:t>
      </w:r>
      <w:r>
        <w:t xml:space="preserve"> des Systèmes </w:t>
      </w:r>
      <w:r w:rsidR="00DB1FD5">
        <w:t>d’Information)</w:t>
      </w:r>
      <w:r>
        <w:t xml:space="preserve"> pour leur accompagnement </w:t>
      </w:r>
      <w:del w:id="7" w:author="Abdoul KARIMOU [ Developpement ]" w:date="2023-09-08T10:53:00Z">
        <w:r w:rsidDel="00EF0CE3">
          <w:delText>durant  mon</w:delText>
        </w:r>
      </w:del>
      <w:ins w:id="8" w:author="Abdoul KARIMOU [ Developpement ]" w:date="2023-09-08T10:53:00Z">
        <w:r w:rsidR="00EF0CE3">
          <w:t>durant mon</w:t>
        </w:r>
      </w:ins>
      <w:r>
        <w:t xml:space="preserve"> stage</w:t>
      </w:r>
      <w:r w:rsidR="00B949BD">
        <w:t xml:space="preserve">.  </w:t>
      </w:r>
    </w:p>
    <w:p w14:paraId="782BD25E" w14:textId="56F1B38D" w:rsidR="00EF0CE3" w:rsidRDefault="00B949BD" w:rsidP="00EF0CE3">
      <w:pPr>
        <w:ind w:left="-15" w:firstLine="0"/>
        <w:rPr>
          <w:ins w:id="9" w:author="Abdoul KARIMOU [ Developpement ]" w:date="2023-09-08T10:54:00Z"/>
        </w:rPr>
      </w:pPr>
      <w:r>
        <w:t>Je tiens ensuite à témoigner toute ma reconnaissance aux personnes suivantes, pour l’expérience enrichissante et pleine d’intérêt qu’elles m’ont fait vivre durant ces quatre semaines au sein de la</w:t>
      </w:r>
      <w:r w:rsidR="00DD14C6">
        <w:t xml:space="preserve"> </w:t>
      </w:r>
      <w:del w:id="10" w:author="Abdoul KARIMOU [ Developpement ]" w:date="2023-09-08T11:01:00Z">
        <w:r w:rsidR="00DD14C6" w:rsidDel="00EF0CE3">
          <w:delText>DSI</w:delText>
        </w:r>
        <w:r w:rsidDel="00EF0CE3">
          <w:delText>:</w:delText>
        </w:r>
      </w:del>
      <w:ins w:id="11" w:author="Abdoul KARIMOU [ Developpement ]" w:date="2023-09-08T11:01:00Z">
        <w:r w:rsidR="00EF0CE3">
          <w:t>DSI :</w:t>
        </w:r>
      </w:ins>
    </w:p>
    <w:p w14:paraId="18D21302" w14:textId="03D44C45" w:rsidR="00EF0CE3" w:rsidRDefault="00EF0CE3" w:rsidP="00EF0CE3">
      <w:pPr>
        <w:ind w:left="-15" w:firstLine="0"/>
        <w:rPr>
          <w:ins w:id="12" w:author="Abdoul KARIMOU [ Developpement ]" w:date="2023-09-08T10:54:00Z"/>
        </w:rPr>
      </w:pPr>
      <w:ins w:id="13" w:author="Abdoul KARIMOU [ Developpement ]" w:date="2023-09-08T10:54:00Z">
        <w:r>
          <w:t xml:space="preserve">Monsieur KARIMOU AMADOU Abdoul Nassirou, Chef du Service des Infrastructures et des </w:t>
        </w:r>
      </w:ins>
      <w:ins w:id="14" w:author="Abdoul KARIMOU [ Developpement ]" w:date="2023-09-08T10:58:00Z">
        <w:r>
          <w:t>Systèmes (SIS</w:t>
        </w:r>
      </w:ins>
      <w:ins w:id="15" w:author="Abdoul KARIMOU [ Developpement ]" w:date="2023-09-08T11:00:00Z">
        <w:r>
          <w:t>) ;</w:t>
        </w:r>
      </w:ins>
      <w:bookmarkStart w:id="16" w:name="_GoBack"/>
      <w:bookmarkEnd w:id="16"/>
    </w:p>
    <w:p w14:paraId="2A356AE7" w14:textId="2DD17B32" w:rsidR="00EF0CE3" w:rsidRDefault="00EF0CE3" w:rsidP="00EF0CE3">
      <w:pPr>
        <w:ind w:left="-15" w:firstLine="0"/>
        <w:rPr>
          <w:ins w:id="17" w:author="Abdoul KARIMOU [ Developpement ]" w:date="2023-09-08T11:00:00Z"/>
        </w:rPr>
      </w:pPr>
      <w:ins w:id="18" w:author="Abdoul KARIMOU [ Developpement ]" w:date="2023-09-08T10:54:00Z">
        <w:r w:rsidRPr="00EF0CE3">
          <w:t xml:space="preserve">Monsieur </w:t>
        </w:r>
      </w:ins>
      <w:ins w:id="19" w:author="Abdoul KARIMOU [ Developpement ]" w:date="2023-09-08T10:55:00Z">
        <w:r w:rsidRPr="00EF0CE3">
          <w:rPr>
            <w:rPrChange w:id="20" w:author="Abdoul KARIMOU [ Developpement ]" w:date="2023-09-08T10:56:00Z">
              <w:rPr>
                <w:rFonts w:ascii="Helvetica Neue" w:eastAsiaTheme="minorEastAsia" w:hAnsi="Helvetica Neue" w:cs="Helvetica Neue"/>
                <w:color w:val="EDEDED"/>
                <w:sz w:val="34"/>
                <w:szCs w:val="34"/>
                <w:lang w:val="en-US"/>
              </w:rPr>
            </w:rPrChange>
          </w:rPr>
          <w:t>BISSIRIOU</w:t>
        </w:r>
      </w:ins>
      <w:ins w:id="21" w:author="Abdoul KARIMOU [ Developpement ]" w:date="2023-09-08T10:56:00Z">
        <w:r>
          <w:t xml:space="preserve"> </w:t>
        </w:r>
      </w:ins>
      <w:ins w:id="22" w:author="Abdoul KARIMOU [ Developpement ]" w:date="2023-09-08T10:55:00Z">
        <w:r w:rsidRPr="00EF0CE3">
          <w:rPr>
            <w:rPrChange w:id="23" w:author="Abdoul KARIMOU [ Developpement ]" w:date="2023-09-08T10:56:00Z">
              <w:rPr>
                <w:rFonts w:ascii="Helvetica Neue" w:eastAsiaTheme="minorEastAsia" w:hAnsi="Helvetica Neue" w:cs="Helvetica Neue"/>
                <w:color w:val="EDEDED"/>
                <w:sz w:val="34"/>
                <w:szCs w:val="34"/>
                <w:lang w:val="en-US"/>
              </w:rPr>
            </w:rPrChange>
          </w:rPr>
          <w:t xml:space="preserve">Loukouman </w:t>
        </w:r>
        <w:r w:rsidRPr="00EF0CE3">
          <w:rPr>
            <w:rPrChange w:id="24" w:author="Abdoul KARIMOU [ Developpement ]" w:date="2023-09-08T10:56:00Z">
              <w:rPr>
                <w:rFonts w:ascii="Helvetica Neue" w:eastAsiaTheme="minorEastAsia" w:hAnsi="Helvetica Neue" w:cs="Helvetica Neue"/>
                <w:color w:val="EDEDED"/>
                <w:sz w:val="34"/>
                <w:szCs w:val="34"/>
              </w:rPr>
            </w:rPrChange>
          </w:rPr>
          <w:t xml:space="preserve">Mohamed </w:t>
        </w:r>
      </w:ins>
      <w:ins w:id="25" w:author="Abdoul KARIMOU [ Developpement ]" w:date="2023-09-08T11:01:00Z">
        <w:r w:rsidRPr="00EF0CE3">
          <w:t>Adio,</w:t>
        </w:r>
      </w:ins>
      <w:ins w:id="26" w:author="Abdoul KARIMOU [ Developpement ]" w:date="2023-09-08T10:56:00Z">
        <w:r>
          <w:t xml:space="preserve"> </w:t>
        </w:r>
      </w:ins>
      <w:ins w:id="27" w:author="Abdoul KARIMOU [ Developpement ]" w:date="2023-09-08T10:57:00Z">
        <w:r w:rsidRPr="00EF0CE3">
          <w:rPr>
            <w:rPrChange w:id="28" w:author="Abdoul KARIMOU [ Developpement ]" w:date="2023-09-08T10:58:00Z">
              <w:rPr>
                <w:rFonts w:ascii="Montserrat Light" w:hAnsi="Montserrat Light"/>
                <w:b/>
                <w:bCs/>
                <w:sz w:val="24"/>
                <w:szCs w:val="24"/>
              </w:rPr>
            </w:rPrChange>
          </w:rPr>
          <w:t xml:space="preserve">Chef du </w:t>
        </w:r>
        <w:r w:rsidRPr="00EF0CE3">
          <w:rPr>
            <w:rPrChange w:id="29" w:author="Abdoul KARIMOU [ Developpement ]" w:date="2023-09-08T10:58:00Z">
              <w:rPr>
                <w:rFonts w:ascii="Montserrat Light" w:hAnsi="Montserrat Light"/>
                <w:sz w:val="24"/>
                <w:szCs w:val="24"/>
              </w:rPr>
            </w:rPrChange>
          </w:rPr>
          <w:t>Service de l’Exploitation des Postes de travail</w:t>
        </w:r>
      </w:ins>
      <w:ins w:id="30" w:author="Abdoul KARIMOU [ Developpement ]" w:date="2023-09-08T10:58:00Z">
        <w:r>
          <w:t>, des Appl</w:t>
        </w:r>
      </w:ins>
      <w:ins w:id="31" w:author="Abdoul KARIMOU [ Developpement ]" w:date="2023-09-08T10:59:00Z">
        <w:r>
          <w:t xml:space="preserve">ications </w:t>
        </w:r>
      </w:ins>
      <w:ins w:id="32" w:author="Abdoul KARIMOU [ Developpement ]" w:date="2023-09-08T10:57:00Z">
        <w:r w:rsidRPr="00EF0CE3">
          <w:rPr>
            <w:rPrChange w:id="33" w:author="Abdoul KARIMOU [ Developpement ]" w:date="2023-09-08T10:58:00Z">
              <w:rPr>
                <w:rFonts w:ascii="Montserrat Light" w:hAnsi="Montserrat Light"/>
                <w:sz w:val="24"/>
                <w:szCs w:val="24"/>
              </w:rPr>
            </w:rPrChange>
          </w:rPr>
          <w:t>et des e-Services (SEPAE)</w:t>
        </w:r>
      </w:ins>
      <w:ins w:id="34" w:author="Abdoul KARIMOU [ Developpement ]" w:date="2023-09-08T10:59:00Z">
        <w:r>
          <w:t> ;</w:t>
        </w:r>
      </w:ins>
    </w:p>
    <w:p w14:paraId="0E8FD7DD" w14:textId="75661E8D" w:rsidR="00EF0CE3" w:rsidRDefault="00EF0CE3" w:rsidP="00EF0CE3">
      <w:pPr>
        <w:ind w:left="-15" w:firstLine="0"/>
        <w:rPr>
          <w:ins w:id="35" w:author="Abdoul KARIMOU [ Developpement ]" w:date="2023-09-08T10:59:00Z"/>
        </w:rPr>
      </w:pPr>
      <w:ins w:id="36" w:author="Abdoul KARIMOU [ Developpement ]" w:date="2023-09-08T11:00:00Z">
        <w:r w:rsidRPr="00EF0CE3">
          <w:rPr>
            <w:rPrChange w:id="37" w:author="Abdoul KARIMOU [ Developpement ]" w:date="2023-09-08T11:00:00Z">
              <w:rPr>
                <w:rFonts w:ascii="Montserrat Light" w:hAnsi="Montserrat Light"/>
              </w:rPr>
            </w:rPrChange>
          </w:rPr>
          <w:t xml:space="preserve">Monsieur BELLO </w:t>
        </w:r>
        <w:r>
          <w:t xml:space="preserve">Abdou </w:t>
        </w:r>
        <w:r w:rsidRPr="00EF0CE3">
          <w:rPr>
            <w:rPrChange w:id="38" w:author="Abdoul KARIMOU [ Developpement ]" w:date="2023-09-08T11:00:00Z">
              <w:rPr>
                <w:rFonts w:ascii="Montserrat Light" w:hAnsi="Montserrat Light"/>
              </w:rPr>
            </w:rPrChange>
          </w:rPr>
          <w:t>Bassitou, Chef de la Division des Études et du Développement des Applications</w:t>
        </w:r>
        <w:r>
          <w:t>.</w:t>
        </w:r>
      </w:ins>
    </w:p>
    <w:p w14:paraId="5DFE2E13" w14:textId="18770CDE" w:rsidR="00E708C9" w:rsidRPr="00EF0CE3" w:rsidDel="00EF0CE3" w:rsidRDefault="00EF0CE3" w:rsidP="00EF0CE3">
      <w:pPr>
        <w:ind w:left="-15" w:firstLine="0"/>
        <w:rPr>
          <w:del w:id="39" w:author="Abdoul KARIMOU [ Developpement ]" w:date="2023-09-08T10:57:00Z"/>
        </w:rPr>
      </w:pPr>
      <w:ins w:id="40" w:author="Abdoul KARIMOU [ Developpement ]" w:date="2023-09-08T10:57:00Z">
        <w:r w:rsidRPr="00EF0CE3">
          <w:rPr>
            <w:rPrChange w:id="41" w:author="Abdoul KARIMOU [ Developpement ]" w:date="2023-09-08T10:58:00Z">
              <w:rPr>
                <w:rFonts w:ascii="Montserrat Light" w:hAnsi="Montserrat Light"/>
                <w:sz w:val="24"/>
                <w:szCs w:val="24"/>
              </w:rPr>
            </w:rPrChange>
          </w:rPr>
          <w:t> </w:t>
        </w:r>
      </w:ins>
      <w:del w:id="42" w:author="Abdoul KARIMOU [ Developpement ]" w:date="2023-09-08T10:53:00Z">
        <w:r w:rsidR="00DD14C6" w:rsidRPr="00EF0CE3" w:rsidDel="00EF0CE3">
          <w:delText xml:space="preserve">** </w:delText>
        </w:r>
        <w:r w:rsidR="00FC6863" w:rsidRPr="00EF0CE3" w:rsidDel="00EF0CE3">
          <w:delText>****</w:delText>
        </w:r>
        <w:r w:rsidR="00DD14C6" w:rsidRPr="00EF0CE3" w:rsidDel="00EF0CE3">
          <w:delText>**</w:delText>
        </w:r>
      </w:del>
      <w:del w:id="43" w:author="Abdoul KARIMOU [ Developpement ]" w:date="2023-09-08T10:55:00Z">
        <w:r w:rsidR="00B949BD" w:rsidRPr="00EF0CE3" w:rsidDel="00EF0CE3">
          <w:delText xml:space="preserve">.  </w:delText>
        </w:r>
      </w:del>
    </w:p>
    <w:p w14:paraId="7B3A6D15" w14:textId="63D474B7" w:rsidR="00E708C9" w:rsidRDefault="00B949BD" w:rsidP="00EF0CE3">
      <w:pPr>
        <w:ind w:left="-15" w:firstLine="0"/>
      </w:pPr>
      <w:r>
        <w:t xml:space="preserve">Ils m’ont partagé leurs connaissances et expériences dans le </w:t>
      </w:r>
      <w:r w:rsidR="00DD14C6">
        <w:t>domaine</w:t>
      </w:r>
      <w:r>
        <w:t xml:space="preserve"> de la </w:t>
      </w:r>
      <w:r w:rsidR="00DD14C6">
        <w:t>maintenance informatique</w:t>
      </w:r>
      <w:ins w:id="44" w:author="Abdoul KARIMOU [ Developpement ]" w:date="2023-09-08T11:06:00Z">
        <w:r w:rsidR="00F951B4">
          <w:t xml:space="preserve"> </w:t>
        </w:r>
      </w:ins>
      <w:del w:id="45" w:author="Abdoul KARIMOU [ Developpement ]" w:date="2023-09-08T11:02:00Z">
        <w:r w:rsidR="00DD14C6" w:rsidDel="00F951B4">
          <w:delText xml:space="preserve"> </w:delText>
        </w:r>
      </w:del>
      <w:r w:rsidR="00DD14C6">
        <w:t>et</w:t>
      </w:r>
      <w:r>
        <w:t xml:space="preserve"> du</w:t>
      </w:r>
      <w:r w:rsidR="00DD14C6">
        <w:t xml:space="preserve"> développement</w:t>
      </w:r>
      <w:r>
        <w:t xml:space="preserve"> web,</w:t>
      </w:r>
      <w:ins w:id="46" w:author="Abdoul KARIMOU [ Developpement ]" w:date="2023-09-08T11:03:00Z">
        <w:r w:rsidR="00F951B4">
          <w:t xml:space="preserve"> </w:t>
        </w:r>
      </w:ins>
      <w:del w:id="47" w:author="Abdoul KARIMOU [ Developpement ]" w:date="2023-09-08T11:03:00Z">
        <w:r w:rsidDel="00F951B4">
          <w:delText xml:space="preserve"> </w:delText>
        </w:r>
      </w:del>
      <w:r>
        <w:t xml:space="preserve">tout en m’accordant leur confiance et une large indépendance dans l’exécution de missions valorisantes et liées à ma formation. Je leur suis très reconnaissants pour ce qu’ils m’ont transmis et qui me servira beaucoup à l’avenir. </w:t>
      </w:r>
    </w:p>
    <w:p w14:paraId="0B77CB33" w14:textId="77777777" w:rsidR="00E708C9" w:rsidRDefault="00B949BD" w:rsidP="00EF0CE3">
      <w:pPr>
        <w:spacing w:after="218" w:line="259" w:lineRule="auto"/>
        <w:ind w:left="0" w:firstLine="0"/>
      </w:pPr>
      <w:r>
        <w:rPr>
          <w:sz w:val="22"/>
        </w:rPr>
        <w:t xml:space="preserve"> </w:t>
      </w:r>
    </w:p>
    <w:p w14:paraId="0DBB0DB7" w14:textId="77777777" w:rsidR="00E708C9" w:rsidRDefault="00B949BD" w:rsidP="00EF0CE3">
      <w:pPr>
        <w:spacing w:after="218" w:line="259" w:lineRule="auto"/>
        <w:ind w:left="0" w:firstLine="0"/>
      </w:pPr>
      <w:r>
        <w:rPr>
          <w:sz w:val="22"/>
        </w:rPr>
        <w:t xml:space="preserve"> </w:t>
      </w:r>
    </w:p>
    <w:p w14:paraId="5C09E312" w14:textId="77777777" w:rsidR="00E708C9" w:rsidRDefault="00B949BD" w:rsidP="00EF0CE3">
      <w:pPr>
        <w:spacing w:after="218" w:line="259" w:lineRule="auto"/>
        <w:ind w:left="0" w:firstLine="0"/>
      </w:pPr>
      <w:r>
        <w:rPr>
          <w:sz w:val="22"/>
        </w:rPr>
        <w:t xml:space="preserve"> </w:t>
      </w:r>
    </w:p>
    <w:p w14:paraId="02590F39" w14:textId="77777777" w:rsidR="00E708C9" w:rsidRDefault="00B949BD" w:rsidP="00EF0CE3">
      <w:pPr>
        <w:spacing w:after="218" w:line="259" w:lineRule="auto"/>
        <w:ind w:left="0" w:firstLine="0"/>
      </w:pPr>
      <w:r>
        <w:rPr>
          <w:sz w:val="22"/>
        </w:rPr>
        <w:t xml:space="preserve"> </w:t>
      </w:r>
    </w:p>
    <w:p w14:paraId="2DA99D7A" w14:textId="77777777" w:rsidR="00E708C9" w:rsidRDefault="00B949BD" w:rsidP="00EF0CE3">
      <w:pPr>
        <w:spacing w:after="218" w:line="259" w:lineRule="auto"/>
        <w:ind w:left="0" w:firstLine="0"/>
      </w:pPr>
      <w:r>
        <w:rPr>
          <w:sz w:val="22"/>
        </w:rPr>
        <w:t xml:space="preserve"> </w:t>
      </w:r>
    </w:p>
    <w:p w14:paraId="5F0B2BC2" w14:textId="77777777" w:rsidR="00E708C9" w:rsidRDefault="00B949BD" w:rsidP="00EF0CE3">
      <w:pPr>
        <w:spacing w:after="278" w:line="259" w:lineRule="auto"/>
        <w:ind w:left="0" w:firstLine="0"/>
      </w:pPr>
      <w:r>
        <w:rPr>
          <w:sz w:val="22"/>
        </w:rPr>
        <w:t xml:space="preserve"> </w:t>
      </w:r>
    </w:p>
    <w:p w14:paraId="4A9AAB89" w14:textId="77777777" w:rsidR="00E708C9" w:rsidRDefault="00B949BD" w:rsidP="00EF0CE3">
      <w:pPr>
        <w:spacing w:after="225" w:line="259" w:lineRule="auto"/>
        <w:ind w:left="0" w:firstLine="0"/>
      </w:pPr>
      <w:r>
        <w:t xml:space="preserve"> </w:t>
      </w:r>
    </w:p>
    <w:p w14:paraId="2AB37C7D" w14:textId="77777777" w:rsidR="00E708C9" w:rsidRDefault="00B949BD" w:rsidP="00EF0CE3">
      <w:pPr>
        <w:spacing w:after="333" w:line="259" w:lineRule="auto"/>
        <w:ind w:left="0" w:firstLine="0"/>
      </w:pPr>
      <w:r>
        <w:t xml:space="preserve"> </w:t>
      </w:r>
    </w:p>
    <w:p w14:paraId="42BB9975" w14:textId="77777777" w:rsidR="00DD14C6" w:rsidDel="00F951B4" w:rsidRDefault="00DD14C6" w:rsidP="00F951B4">
      <w:pPr>
        <w:spacing w:after="232" w:line="259" w:lineRule="auto"/>
        <w:ind w:left="0" w:firstLine="0"/>
        <w:rPr>
          <w:del w:id="48" w:author="Abdoul KARIMOU [ Developpement ]" w:date="2023-09-08T11:03:00Z"/>
          <w:b/>
          <w:i/>
          <w:sz w:val="40"/>
        </w:rPr>
      </w:pPr>
    </w:p>
    <w:p w14:paraId="6ED12B61" w14:textId="77777777" w:rsidR="00F951B4" w:rsidRDefault="00F951B4">
      <w:pPr>
        <w:spacing w:after="232" w:line="259" w:lineRule="auto"/>
        <w:ind w:left="87" w:firstLine="0"/>
        <w:jc w:val="center"/>
        <w:rPr>
          <w:ins w:id="49" w:author="Abdoul KARIMOU [ Developpement ]" w:date="2023-09-08T11:03:00Z"/>
          <w:b/>
          <w:i/>
          <w:sz w:val="40"/>
        </w:rPr>
      </w:pPr>
    </w:p>
    <w:p w14:paraId="31FAF35F" w14:textId="77777777" w:rsidR="00DD14C6" w:rsidDel="00F951B4" w:rsidRDefault="00DD14C6">
      <w:pPr>
        <w:spacing w:after="232" w:line="259" w:lineRule="auto"/>
        <w:ind w:left="87" w:firstLine="0"/>
        <w:jc w:val="center"/>
        <w:rPr>
          <w:del w:id="50" w:author="Abdoul KARIMOU [ Developpement ]" w:date="2023-09-08T11:03:00Z"/>
          <w:b/>
          <w:i/>
          <w:sz w:val="40"/>
        </w:rPr>
      </w:pPr>
    </w:p>
    <w:p w14:paraId="03576380" w14:textId="77777777" w:rsidR="00DD14C6" w:rsidDel="00F951B4" w:rsidRDefault="00DD14C6">
      <w:pPr>
        <w:spacing w:after="232" w:line="259" w:lineRule="auto"/>
        <w:ind w:left="87" w:firstLine="0"/>
        <w:jc w:val="center"/>
        <w:rPr>
          <w:del w:id="51" w:author="Abdoul KARIMOU [ Developpement ]" w:date="2023-09-08T11:03:00Z"/>
          <w:b/>
          <w:i/>
          <w:sz w:val="40"/>
        </w:rPr>
      </w:pPr>
    </w:p>
    <w:p w14:paraId="4A90CCC3" w14:textId="77777777" w:rsidR="00E708C9" w:rsidDel="00F951B4" w:rsidRDefault="00B949BD">
      <w:pPr>
        <w:spacing w:after="232" w:line="259" w:lineRule="auto"/>
        <w:ind w:left="0" w:firstLine="0"/>
        <w:rPr>
          <w:del w:id="52" w:author="Abdoul KARIMOU [ Developpement ]" w:date="2023-09-08T11:03:00Z"/>
        </w:rPr>
        <w:pPrChange w:id="53" w:author="Abdoul KARIMOU [ Developpement ]" w:date="2023-09-08T11:03:00Z">
          <w:pPr>
            <w:spacing w:after="232" w:line="259" w:lineRule="auto"/>
            <w:ind w:left="87" w:firstLine="0"/>
            <w:jc w:val="center"/>
          </w:pPr>
        </w:pPrChange>
      </w:pPr>
      <w:del w:id="54" w:author="Abdoul KARIMOU [ Developpement ]" w:date="2023-09-08T11:03:00Z">
        <w:r w:rsidDel="00F951B4">
          <w:rPr>
            <w:b/>
            <w:i/>
            <w:sz w:val="40"/>
          </w:rPr>
          <w:delText xml:space="preserve"> </w:delText>
        </w:r>
      </w:del>
    </w:p>
    <w:p w14:paraId="300C3593" w14:textId="77777777" w:rsidR="00E708C9" w:rsidRDefault="00B949BD">
      <w:pPr>
        <w:spacing w:after="232" w:line="259" w:lineRule="auto"/>
        <w:ind w:left="0" w:firstLine="0"/>
        <w:pPrChange w:id="55" w:author="Abdoul KARIMOU [ Developpement ]" w:date="2023-09-08T11:03:00Z">
          <w:pPr>
            <w:spacing w:after="0" w:line="259" w:lineRule="auto"/>
            <w:ind w:left="87" w:firstLine="0"/>
            <w:jc w:val="center"/>
          </w:pPr>
        </w:pPrChange>
      </w:pPr>
      <w:r>
        <w:rPr>
          <w:b/>
          <w:i/>
          <w:sz w:val="40"/>
        </w:rPr>
        <w:t xml:space="preserve"> </w:t>
      </w:r>
    </w:p>
    <w:p w14:paraId="5F700EFC" w14:textId="77777777" w:rsidR="00E708C9" w:rsidRDefault="00B949BD">
      <w:pPr>
        <w:pStyle w:val="Titre1"/>
        <w:spacing w:after="83"/>
        <w:ind w:left="0" w:right="4456" w:firstLine="0"/>
        <w:jc w:val="right"/>
      </w:pPr>
      <w:r>
        <w:t>Plan</w:t>
      </w:r>
      <w:r>
        <w:rPr>
          <w:sz w:val="44"/>
        </w:rPr>
        <w:t xml:space="preserve"> </w:t>
      </w:r>
    </w:p>
    <w:p w14:paraId="68FBB76E" w14:textId="77777777" w:rsidR="00E708C9" w:rsidRDefault="00B949BD">
      <w:pPr>
        <w:spacing w:after="254"/>
        <w:ind w:left="-5"/>
      </w:pPr>
      <w:r>
        <w:t xml:space="preserve">Introduction </w:t>
      </w:r>
    </w:p>
    <w:p w14:paraId="1BB8E7A8" w14:textId="77777777" w:rsidR="006D3FE1" w:rsidRDefault="000C3F77">
      <w:pPr>
        <w:numPr>
          <w:ilvl w:val="0"/>
          <w:numId w:val="1"/>
        </w:numPr>
        <w:ind w:hanging="571"/>
      </w:pPr>
      <w:r>
        <w:t>Description et rôle de la Direction des Systèmes d’information.</w:t>
      </w:r>
    </w:p>
    <w:p w14:paraId="1F9BD2B4" w14:textId="77777777" w:rsidR="00E708C9" w:rsidRDefault="00B949BD">
      <w:pPr>
        <w:numPr>
          <w:ilvl w:val="0"/>
          <w:numId w:val="1"/>
        </w:numPr>
        <w:ind w:hanging="571"/>
      </w:pPr>
      <w:r>
        <w:t xml:space="preserve">Les tâches effectuées et les apports du stage </w:t>
      </w:r>
    </w:p>
    <w:p w14:paraId="37EEFF7C" w14:textId="77777777" w:rsidR="00E708C9" w:rsidRDefault="00B949BD">
      <w:pPr>
        <w:numPr>
          <w:ilvl w:val="1"/>
          <w:numId w:val="1"/>
        </w:numPr>
        <w:ind w:hanging="502"/>
      </w:pPr>
      <w:r>
        <w:t xml:space="preserve">Les tâches effectuées durant le stage </w:t>
      </w:r>
    </w:p>
    <w:p w14:paraId="66CC0572" w14:textId="77777777" w:rsidR="00E708C9" w:rsidRDefault="00B949BD">
      <w:pPr>
        <w:numPr>
          <w:ilvl w:val="1"/>
          <w:numId w:val="1"/>
        </w:numPr>
        <w:spacing w:after="255"/>
        <w:ind w:hanging="502"/>
      </w:pPr>
      <w:r>
        <w:t xml:space="preserve">Les apports du stage </w:t>
      </w:r>
    </w:p>
    <w:p w14:paraId="3BF9D89B" w14:textId="77777777" w:rsidR="00E708C9" w:rsidRDefault="00B949BD">
      <w:pPr>
        <w:numPr>
          <w:ilvl w:val="2"/>
          <w:numId w:val="1"/>
        </w:numPr>
        <w:spacing w:after="53"/>
        <w:ind w:hanging="422"/>
      </w:pPr>
      <w:r>
        <w:t xml:space="preserve">Les compétences acquises </w:t>
      </w:r>
    </w:p>
    <w:p w14:paraId="7AF78540" w14:textId="77777777" w:rsidR="00E708C9" w:rsidRDefault="00B949BD">
      <w:pPr>
        <w:numPr>
          <w:ilvl w:val="2"/>
          <w:numId w:val="1"/>
        </w:numPr>
        <w:spacing w:after="58"/>
        <w:ind w:hanging="422"/>
      </w:pPr>
      <w:r>
        <w:t xml:space="preserve">Les difficultés rencontrées </w:t>
      </w:r>
    </w:p>
    <w:p w14:paraId="04BFEB61" w14:textId="77777777" w:rsidR="00E708C9" w:rsidRDefault="00B949BD">
      <w:pPr>
        <w:ind w:left="-5"/>
      </w:pPr>
      <w:r>
        <w:t xml:space="preserve">Conclusion </w:t>
      </w:r>
    </w:p>
    <w:p w14:paraId="51B596C5" w14:textId="77777777" w:rsidR="00E708C9" w:rsidRDefault="00B949BD">
      <w:pPr>
        <w:spacing w:after="223" w:line="259" w:lineRule="auto"/>
        <w:ind w:left="0" w:firstLine="0"/>
        <w:jc w:val="left"/>
      </w:pPr>
      <w:r>
        <w:t xml:space="preserve"> </w:t>
      </w:r>
    </w:p>
    <w:p w14:paraId="3E65D5B0" w14:textId="77777777" w:rsidR="00E708C9" w:rsidRDefault="00B949BD">
      <w:pPr>
        <w:spacing w:after="225" w:line="259" w:lineRule="auto"/>
        <w:ind w:left="0" w:firstLine="0"/>
        <w:jc w:val="left"/>
      </w:pPr>
      <w:r>
        <w:t xml:space="preserve"> </w:t>
      </w:r>
    </w:p>
    <w:p w14:paraId="63C39DC6" w14:textId="77777777" w:rsidR="00E708C9" w:rsidRDefault="00B949BD">
      <w:pPr>
        <w:spacing w:after="223" w:line="259" w:lineRule="auto"/>
        <w:ind w:left="0" w:firstLine="0"/>
        <w:jc w:val="left"/>
      </w:pPr>
      <w:r>
        <w:t xml:space="preserve"> </w:t>
      </w:r>
    </w:p>
    <w:p w14:paraId="628890CA" w14:textId="77777777" w:rsidR="00E708C9" w:rsidRDefault="00B949BD">
      <w:pPr>
        <w:spacing w:after="223" w:line="259" w:lineRule="auto"/>
        <w:ind w:left="0" w:firstLine="0"/>
        <w:jc w:val="left"/>
      </w:pPr>
      <w:r>
        <w:t xml:space="preserve"> </w:t>
      </w:r>
    </w:p>
    <w:p w14:paraId="2C2789BF" w14:textId="77777777" w:rsidR="00E708C9" w:rsidRDefault="00B949BD">
      <w:pPr>
        <w:spacing w:after="223" w:line="259" w:lineRule="auto"/>
        <w:ind w:left="0" w:firstLine="0"/>
        <w:jc w:val="left"/>
      </w:pPr>
      <w:r>
        <w:t xml:space="preserve"> </w:t>
      </w:r>
    </w:p>
    <w:p w14:paraId="03DC419A" w14:textId="77777777" w:rsidR="00E708C9" w:rsidRDefault="00B949BD">
      <w:pPr>
        <w:spacing w:after="223" w:line="259" w:lineRule="auto"/>
        <w:ind w:left="0" w:firstLine="0"/>
        <w:jc w:val="left"/>
      </w:pPr>
      <w:r>
        <w:t xml:space="preserve"> </w:t>
      </w:r>
    </w:p>
    <w:p w14:paraId="33CD62EC" w14:textId="77777777" w:rsidR="00E708C9" w:rsidRDefault="00B949BD">
      <w:pPr>
        <w:spacing w:after="223" w:line="259" w:lineRule="auto"/>
        <w:ind w:left="0" w:firstLine="0"/>
        <w:jc w:val="left"/>
      </w:pPr>
      <w:r>
        <w:t xml:space="preserve"> </w:t>
      </w:r>
    </w:p>
    <w:p w14:paraId="6958D77E" w14:textId="77777777" w:rsidR="00E708C9" w:rsidRDefault="00B949BD">
      <w:pPr>
        <w:spacing w:after="223" w:line="259" w:lineRule="auto"/>
        <w:ind w:left="0" w:firstLine="0"/>
        <w:jc w:val="left"/>
      </w:pPr>
      <w:r>
        <w:t xml:space="preserve"> </w:t>
      </w:r>
    </w:p>
    <w:p w14:paraId="104FDBDC" w14:textId="77777777" w:rsidR="00E708C9" w:rsidRDefault="00B949BD">
      <w:pPr>
        <w:spacing w:after="223" w:line="259" w:lineRule="auto"/>
        <w:ind w:left="0" w:firstLine="0"/>
        <w:jc w:val="left"/>
      </w:pPr>
      <w:r>
        <w:t xml:space="preserve"> </w:t>
      </w:r>
    </w:p>
    <w:p w14:paraId="62B24DA7" w14:textId="77777777" w:rsidR="00E708C9" w:rsidRDefault="00B949BD">
      <w:pPr>
        <w:spacing w:after="223" w:line="259" w:lineRule="auto"/>
        <w:ind w:left="0" w:firstLine="0"/>
        <w:jc w:val="left"/>
      </w:pPr>
      <w:r>
        <w:t xml:space="preserve"> </w:t>
      </w:r>
    </w:p>
    <w:p w14:paraId="6D59EB7D" w14:textId="77777777" w:rsidR="00E708C9" w:rsidRDefault="00B949BD">
      <w:pPr>
        <w:spacing w:after="225" w:line="259" w:lineRule="auto"/>
        <w:ind w:left="0" w:firstLine="0"/>
        <w:jc w:val="left"/>
      </w:pPr>
      <w:r>
        <w:t xml:space="preserve"> </w:t>
      </w:r>
    </w:p>
    <w:p w14:paraId="2DAC02DD" w14:textId="77777777" w:rsidR="00E708C9" w:rsidRDefault="00B949BD">
      <w:pPr>
        <w:spacing w:after="223" w:line="259" w:lineRule="auto"/>
        <w:ind w:left="0" w:firstLine="0"/>
        <w:jc w:val="left"/>
      </w:pPr>
      <w:r>
        <w:t xml:space="preserve"> </w:t>
      </w:r>
    </w:p>
    <w:p w14:paraId="3AF693B4" w14:textId="77777777" w:rsidR="00E708C9" w:rsidRDefault="00B949BD">
      <w:pPr>
        <w:spacing w:after="0" w:line="259" w:lineRule="auto"/>
        <w:ind w:left="708" w:firstLine="0"/>
        <w:jc w:val="left"/>
      </w:pPr>
      <w:r>
        <w:t xml:space="preserve"> </w:t>
      </w:r>
    </w:p>
    <w:p w14:paraId="208D3BCE" w14:textId="77777777" w:rsidR="006D3FE1" w:rsidRDefault="006D3FE1">
      <w:pPr>
        <w:spacing w:after="0" w:line="259" w:lineRule="auto"/>
        <w:ind w:left="708" w:firstLine="0"/>
        <w:jc w:val="left"/>
      </w:pPr>
    </w:p>
    <w:p w14:paraId="653C1863" w14:textId="77777777" w:rsidR="006D1495" w:rsidRDefault="006D1495">
      <w:pPr>
        <w:spacing w:after="0" w:line="259" w:lineRule="auto"/>
        <w:ind w:left="708" w:firstLine="0"/>
        <w:jc w:val="left"/>
      </w:pPr>
    </w:p>
    <w:p w14:paraId="4D8083E7" w14:textId="77777777" w:rsidR="006D1495" w:rsidRDefault="006D1495">
      <w:pPr>
        <w:spacing w:after="0" w:line="259" w:lineRule="auto"/>
        <w:ind w:left="708" w:firstLine="0"/>
        <w:jc w:val="left"/>
      </w:pPr>
    </w:p>
    <w:p w14:paraId="56510B02" w14:textId="77777777" w:rsidR="006D3FE1" w:rsidRDefault="006D3FE1">
      <w:pPr>
        <w:spacing w:after="0" w:line="259" w:lineRule="auto"/>
        <w:ind w:left="708" w:firstLine="0"/>
        <w:jc w:val="left"/>
      </w:pPr>
    </w:p>
    <w:p w14:paraId="7E20409C" w14:textId="77777777" w:rsidR="00E708C9" w:rsidRPr="006D1495" w:rsidRDefault="00B949BD" w:rsidP="006D1495">
      <w:pPr>
        <w:pStyle w:val="Titre1"/>
        <w:spacing w:after="235"/>
        <w:ind w:left="151" w:right="143"/>
      </w:pPr>
      <w:r>
        <w:t xml:space="preserve">Introduction </w:t>
      </w:r>
    </w:p>
    <w:p w14:paraId="365BAEA9" w14:textId="571398F1" w:rsidR="00C13417" w:rsidRDefault="00C13417">
      <w:pPr>
        <w:spacing w:after="223" w:line="259" w:lineRule="auto"/>
        <w:ind w:left="0" w:firstLine="0"/>
        <w:pPrChange w:id="56" w:author="Abdoul KARIMOU [ Developpement ]" w:date="2023-09-08T11:07:00Z">
          <w:pPr>
            <w:spacing w:after="223" w:line="259" w:lineRule="auto"/>
            <w:ind w:left="0" w:firstLine="0"/>
            <w:jc w:val="left"/>
          </w:pPr>
        </w:pPrChange>
      </w:pPr>
      <w:r>
        <w:t>Du 27 juillet au 25 août 2023, j'ai effectué un stage académique au sein de la</w:t>
      </w:r>
      <w:del w:id="57" w:author="Abdoul KARIMOU [ Developpement ]" w:date="2023-09-08T11:03:00Z">
        <w:r w:rsidDel="00F951B4">
          <w:delText xml:space="preserve"> structure</w:delText>
        </w:r>
      </w:del>
      <w:r>
        <w:t xml:space="preserve"> </w:t>
      </w:r>
      <w:ins w:id="58" w:author="Abdoul KARIMOU [ Developpement ]" w:date="2023-09-08T11:04:00Z">
        <w:r w:rsidR="00F951B4">
          <w:t xml:space="preserve"> Direction des Systèmes d'Information </w:t>
        </w:r>
      </w:ins>
      <w:del w:id="59" w:author="Abdoul KARIMOU [ Developpement ]" w:date="2023-09-08T11:04:00Z">
        <w:r w:rsidDel="00F951B4">
          <w:delText xml:space="preserve">DSI </w:delText>
        </w:r>
      </w:del>
      <w:r>
        <w:t>(</w:t>
      </w:r>
      <w:ins w:id="60" w:author="Abdoul KARIMOU [ Developpement ]" w:date="2023-09-08T11:04:00Z">
        <w:r w:rsidR="00F951B4">
          <w:t xml:space="preserve"> DSI </w:t>
        </w:r>
      </w:ins>
      <w:del w:id="61" w:author="Abdoul KARIMOU [ Developpement ]" w:date="2023-09-08T11:04:00Z">
        <w:r w:rsidDel="00F951B4">
          <w:delText>Direction des Systèmes d'Information</w:delText>
        </w:r>
      </w:del>
      <w:r>
        <w:t>) du Ministère du Développement et de la Coordination de l’</w:t>
      </w:r>
      <w:ins w:id="62" w:author="Abdoul KARIMOU [ Developpement ]" w:date="2023-09-08T11:05:00Z">
        <w:r w:rsidR="00F951B4">
          <w:t>a</w:t>
        </w:r>
      </w:ins>
      <w:del w:id="63" w:author="Abdoul KARIMOU [ Developpement ]" w:date="2023-09-08T11:05:00Z">
        <w:r w:rsidDel="00F951B4">
          <w:delText>A</w:delText>
        </w:r>
      </w:del>
      <w:r>
        <w:t xml:space="preserve">ction </w:t>
      </w:r>
      <w:ins w:id="64" w:author="Abdoul KARIMOU [ Developpement ]" w:date="2023-09-08T11:05:00Z">
        <w:r w:rsidR="00F951B4">
          <w:t>g</w:t>
        </w:r>
      </w:ins>
      <w:del w:id="65" w:author="Abdoul KARIMOU [ Developpement ]" w:date="2023-09-08T11:05:00Z">
        <w:r w:rsidDel="00F951B4">
          <w:delText>G</w:delText>
        </w:r>
      </w:del>
      <w:r>
        <w:t xml:space="preserve">ouvernementale (MDC), située à </w:t>
      </w:r>
      <w:proofErr w:type="spellStart"/>
      <w:r>
        <w:t>Cadjehoun</w:t>
      </w:r>
      <w:proofErr w:type="spellEnd"/>
      <w:r>
        <w:t xml:space="preserve"> (Cotonou). Ce stage m’a permis d’acquérir davantage d’expérience</w:t>
      </w:r>
      <w:ins w:id="66" w:author="Abdoul KARIMOU [ Developpement ]" w:date="2023-09-08T11:05:00Z">
        <w:r w:rsidR="00F951B4">
          <w:t>s</w:t>
        </w:r>
      </w:ins>
      <w:r>
        <w:t xml:space="preserve"> dans le domaine du développement web, en utilisant le </w:t>
      </w:r>
      <w:del w:id="67" w:author="Abdoul KARIMOU [ Developpement ]" w:date="2023-09-08T11:06:00Z">
        <w:r w:rsidDel="00F951B4">
          <w:delText>framework</w:delText>
        </w:r>
      </w:del>
      <w:ins w:id="68" w:author="Abdoul KARIMOU [ Developpement ]" w:date="2023-09-08T11:06:00Z">
        <w:r w:rsidR="00F951B4">
          <w:t>Framework</w:t>
        </w:r>
      </w:ins>
      <w:r>
        <w:t xml:space="preserve"> </w:t>
      </w:r>
      <w:proofErr w:type="spellStart"/>
      <w:r>
        <w:t>Laravel</w:t>
      </w:r>
      <w:proofErr w:type="spellEnd"/>
      <w:ins w:id="69" w:author="Abdoul KARIMOU [ Developpement ]" w:date="2023-09-08T11:06:00Z">
        <w:r w:rsidR="00F951B4">
          <w:t xml:space="preserve"> 9</w:t>
        </w:r>
      </w:ins>
      <w:r>
        <w:t>, ainsi que dans la maintenance informatique. J’ai également eu la chance de me confronter aux réalités du monde professionnel. Tout cela m’a permis d’élargir mes horizons et d'obtenir une vision plus approfondie de ma future carrière professionnelle.</w:t>
      </w:r>
    </w:p>
    <w:p w14:paraId="76486B53" w14:textId="77777777" w:rsidR="00E708C9" w:rsidRDefault="00C13417">
      <w:pPr>
        <w:spacing w:after="223" w:line="259" w:lineRule="auto"/>
        <w:ind w:left="0" w:firstLine="0"/>
        <w:pPrChange w:id="70" w:author="Abdoul KARIMOU [ Developpement ]" w:date="2023-09-08T11:07:00Z">
          <w:pPr>
            <w:spacing w:after="223" w:line="259" w:lineRule="auto"/>
            <w:ind w:left="0" w:firstLine="0"/>
            <w:jc w:val="left"/>
          </w:pPr>
        </w:pPrChange>
      </w:pPr>
      <w:r>
        <w:t>Dans le cadre de ce rapport de stage, je présenterai une brève description de la DSI et de son rôle, ainsi que les missions réalisées et les enseignements tirés du stage, comme mentionné dans le plan.</w:t>
      </w:r>
    </w:p>
    <w:p w14:paraId="534A3880" w14:textId="77777777" w:rsidR="00E708C9" w:rsidRDefault="00B949BD">
      <w:pPr>
        <w:spacing w:after="163" w:line="259" w:lineRule="auto"/>
        <w:ind w:left="0" w:firstLine="0"/>
        <w:jc w:val="left"/>
      </w:pPr>
      <w:r>
        <w:t xml:space="preserve"> </w:t>
      </w:r>
    </w:p>
    <w:p w14:paraId="61666F2C" w14:textId="77777777" w:rsidR="00E708C9" w:rsidRDefault="00B949BD">
      <w:pPr>
        <w:spacing w:after="218" w:line="259" w:lineRule="auto"/>
        <w:ind w:left="0" w:firstLine="0"/>
        <w:jc w:val="left"/>
      </w:pPr>
      <w:r>
        <w:rPr>
          <w:sz w:val="22"/>
        </w:rPr>
        <w:t xml:space="preserve"> </w:t>
      </w:r>
    </w:p>
    <w:p w14:paraId="31C3E1AC" w14:textId="77777777" w:rsidR="00E708C9" w:rsidRDefault="00B949BD">
      <w:pPr>
        <w:spacing w:after="218" w:line="259" w:lineRule="auto"/>
        <w:ind w:left="0" w:firstLine="0"/>
        <w:jc w:val="left"/>
      </w:pPr>
      <w:r>
        <w:rPr>
          <w:sz w:val="22"/>
        </w:rPr>
        <w:t xml:space="preserve"> </w:t>
      </w:r>
    </w:p>
    <w:p w14:paraId="42B55289" w14:textId="77777777" w:rsidR="00E708C9" w:rsidRDefault="00B949BD">
      <w:pPr>
        <w:spacing w:after="218" w:line="259" w:lineRule="auto"/>
        <w:ind w:left="0" w:firstLine="0"/>
        <w:jc w:val="left"/>
      </w:pPr>
      <w:r>
        <w:rPr>
          <w:sz w:val="22"/>
        </w:rPr>
        <w:t xml:space="preserve"> </w:t>
      </w:r>
    </w:p>
    <w:p w14:paraId="412C1D73" w14:textId="77777777" w:rsidR="00E708C9" w:rsidRDefault="00B949BD">
      <w:pPr>
        <w:spacing w:after="218" w:line="259" w:lineRule="auto"/>
        <w:ind w:left="0" w:firstLine="0"/>
        <w:jc w:val="left"/>
      </w:pPr>
      <w:r>
        <w:rPr>
          <w:sz w:val="22"/>
        </w:rPr>
        <w:t xml:space="preserve"> </w:t>
      </w:r>
    </w:p>
    <w:p w14:paraId="547289C9" w14:textId="77777777" w:rsidR="00E708C9" w:rsidRDefault="00B949BD">
      <w:pPr>
        <w:spacing w:after="218" w:line="259" w:lineRule="auto"/>
        <w:ind w:left="0" w:firstLine="0"/>
        <w:jc w:val="left"/>
      </w:pPr>
      <w:r>
        <w:rPr>
          <w:sz w:val="22"/>
        </w:rPr>
        <w:t xml:space="preserve"> </w:t>
      </w:r>
    </w:p>
    <w:p w14:paraId="491CC906" w14:textId="77777777" w:rsidR="00E708C9" w:rsidRDefault="00B949BD">
      <w:pPr>
        <w:spacing w:after="218" w:line="259" w:lineRule="auto"/>
        <w:ind w:left="0" w:firstLine="0"/>
        <w:jc w:val="left"/>
      </w:pPr>
      <w:r>
        <w:rPr>
          <w:sz w:val="22"/>
        </w:rPr>
        <w:t xml:space="preserve"> </w:t>
      </w:r>
    </w:p>
    <w:p w14:paraId="7058BF52" w14:textId="77777777" w:rsidR="00E708C9" w:rsidRDefault="00B949BD">
      <w:pPr>
        <w:spacing w:after="218" w:line="259" w:lineRule="auto"/>
        <w:ind w:left="0" w:firstLine="0"/>
        <w:jc w:val="left"/>
      </w:pPr>
      <w:r>
        <w:rPr>
          <w:sz w:val="22"/>
        </w:rPr>
        <w:t xml:space="preserve"> </w:t>
      </w:r>
    </w:p>
    <w:p w14:paraId="17B0AC52" w14:textId="77777777" w:rsidR="00E708C9" w:rsidRDefault="00B949BD">
      <w:pPr>
        <w:spacing w:after="218" w:line="259" w:lineRule="auto"/>
        <w:ind w:left="0" w:firstLine="0"/>
        <w:jc w:val="left"/>
      </w:pPr>
      <w:r>
        <w:rPr>
          <w:sz w:val="22"/>
        </w:rPr>
        <w:t xml:space="preserve"> </w:t>
      </w:r>
    </w:p>
    <w:p w14:paraId="6FCF7F1B" w14:textId="77777777" w:rsidR="00E708C9" w:rsidRDefault="00B949BD">
      <w:pPr>
        <w:spacing w:after="218" w:line="259" w:lineRule="auto"/>
        <w:ind w:left="0" w:firstLine="0"/>
        <w:jc w:val="left"/>
      </w:pPr>
      <w:r>
        <w:rPr>
          <w:sz w:val="22"/>
        </w:rPr>
        <w:t xml:space="preserve"> </w:t>
      </w:r>
    </w:p>
    <w:p w14:paraId="064C2D4B" w14:textId="77777777" w:rsidR="00E708C9" w:rsidRDefault="00B949BD">
      <w:pPr>
        <w:spacing w:after="0" w:line="259" w:lineRule="auto"/>
        <w:ind w:left="0" w:firstLine="0"/>
        <w:jc w:val="left"/>
      </w:pPr>
      <w:r>
        <w:rPr>
          <w:sz w:val="22"/>
        </w:rPr>
        <w:t xml:space="preserve"> </w:t>
      </w:r>
    </w:p>
    <w:p w14:paraId="33723ABD" w14:textId="77777777" w:rsidR="00E708C9" w:rsidRDefault="00B949BD">
      <w:pPr>
        <w:spacing w:after="221" w:line="259" w:lineRule="auto"/>
        <w:ind w:left="0" w:firstLine="0"/>
        <w:jc w:val="left"/>
      </w:pPr>
      <w:r>
        <w:rPr>
          <w:sz w:val="22"/>
        </w:rPr>
        <w:t xml:space="preserve"> </w:t>
      </w:r>
    </w:p>
    <w:p w14:paraId="404429BF" w14:textId="77777777" w:rsidR="00E708C9" w:rsidRDefault="00B949BD">
      <w:pPr>
        <w:spacing w:after="218" w:line="259" w:lineRule="auto"/>
        <w:ind w:left="0" w:firstLine="0"/>
        <w:jc w:val="left"/>
      </w:pPr>
      <w:r>
        <w:rPr>
          <w:sz w:val="22"/>
        </w:rPr>
        <w:t xml:space="preserve"> </w:t>
      </w:r>
    </w:p>
    <w:p w14:paraId="12024A00" w14:textId="77777777" w:rsidR="00E708C9" w:rsidRDefault="00B949BD">
      <w:pPr>
        <w:spacing w:after="449" w:line="259" w:lineRule="auto"/>
        <w:ind w:left="0" w:firstLine="0"/>
        <w:jc w:val="left"/>
      </w:pPr>
      <w:r>
        <w:rPr>
          <w:sz w:val="22"/>
        </w:rPr>
        <w:t xml:space="preserve"> </w:t>
      </w:r>
    </w:p>
    <w:p w14:paraId="7CDD8BA8" w14:textId="77777777" w:rsidR="00E708C9" w:rsidRDefault="00B949BD">
      <w:pPr>
        <w:pStyle w:val="Titre1"/>
        <w:spacing w:after="159"/>
        <w:ind w:left="151" w:right="0"/>
      </w:pPr>
      <w:r>
        <w:lastRenderedPageBreak/>
        <w:t>I.</w:t>
      </w:r>
      <w:r>
        <w:rPr>
          <w:rFonts w:ascii="Arial" w:eastAsia="Arial" w:hAnsi="Arial" w:cs="Arial"/>
        </w:rPr>
        <w:t xml:space="preserve"> </w:t>
      </w:r>
      <w:r w:rsidR="000C3F77">
        <w:t xml:space="preserve">Description et rôle de la direction des Systèmes D’information </w:t>
      </w:r>
    </w:p>
    <w:p w14:paraId="5A43ABEF" w14:textId="77777777" w:rsidR="00E708C9" w:rsidRDefault="000C3F77">
      <w:pPr>
        <w:spacing w:after="201" w:line="259" w:lineRule="auto"/>
        <w:ind w:left="0" w:firstLine="0"/>
        <w:jc w:val="left"/>
      </w:pPr>
      <w:r>
        <w:tab/>
      </w:r>
    </w:p>
    <w:p w14:paraId="7127CC0F" w14:textId="77777777" w:rsidR="000C3F77" w:rsidRDefault="000C3F77">
      <w:pPr>
        <w:spacing w:after="201" w:line="259" w:lineRule="auto"/>
        <w:ind w:left="0" w:firstLine="0"/>
        <w:pPrChange w:id="71" w:author="Abdoul KARIMOU [ Developpement ]" w:date="2023-09-08T11:08:00Z">
          <w:pPr>
            <w:spacing w:after="201" w:line="259" w:lineRule="auto"/>
            <w:ind w:left="0" w:firstLine="0"/>
            <w:jc w:val="left"/>
          </w:pPr>
        </w:pPrChange>
      </w:pPr>
      <w:del w:id="72" w:author="Abdoul KARIMOU [ Developpement ]" w:date="2023-09-08T11:08:00Z">
        <w:r w:rsidDel="00F951B4">
          <w:tab/>
        </w:r>
        <w:r w:rsidDel="00F951B4">
          <w:tab/>
        </w:r>
      </w:del>
      <w:r>
        <w:t xml:space="preserve">La Direction des </w:t>
      </w:r>
      <w:r w:rsidR="000D13A5">
        <w:t>Systèmes D’information</w:t>
      </w:r>
      <w:r>
        <w:t xml:space="preserve"> (DSI) est une structure présente au sein du Ministère du Développement et de la Coordination de l’action gouvernementale (MDC</w:t>
      </w:r>
      <w:r w:rsidR="000D13A5">
        <w:t>) qui</w:t>
      </w:r>
      <w:r w:rsidR="003A1A6C">
        <w:t xml:space="preserve"> assure, </w:t>
      </w:r>
      <w:r w:rsidR="003A1A6C" w:rsidRPr="003A1A6C">
        <w:t>en relation avec toutes les structures du ministère, la conception, la mise en œuvre, la coordination et le suivi-évaluation d’actions intégrées visant à</w:t>
      </w:r>
      <w:r w:rsidR="003A1A6C">
        <w:t> :</w:t>
      </w:r>
    </w:p>
    <w:p w14:paraId="1ECC4C4B"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Garantir l’opérationnalisation sectorielle de la politique nationale des services et systèmes d’information ;</w:t>
      </w:r>
    </w:p>
    <w:p w14:paraId="1E97A1DB"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Conduire l’élaboration, la mise à jour et l’exécution opérationnelle du schéma directeur sectoriel des systèmes d’information en lien avec le schéma directeur national des systèmes d’information ;</w:t>
      </w:r>
    </w:p>
    <w:p w14:paraId="3A290269"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Assurer la conduite des projets et programmes numériques du ministère ;</w:t>
      </w:r>
    </w:p>
    <w:p w14:paraId="524E444B" w14:textId="6E9F3EA5"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 xml:space="preserve">Assurer la promotion et </w:t>
      </w:r>
      <w:proofErr w:type="spellStart"/>
      <w:r w:rsidRPr="003A1A6C">
        <w:t>I’ac</w:t>
      </w:r>
      <w:ins w:id="73" w:author="Abdoul KARIMOU [ Developpement ]" w:date="2023-09-08T11:09:00Z">
        <w:r w:rsidR="00F951B4">
          <w:t>cé</w:t>
        </w:r>
      </w:ins>
      <w:del w:id="74" w:author="Abdoul KARIMOU [ Developpement ]" w:date="2023-09-08T11:09:00Z">
        <w:r w:rsidRPr="003A1A6C" w:rsidDel="00F951B4">
          <w:delText>cé</w:delText>
        </w:r>
      </w:del>
      <w:r w:rsidRPr="003A1A6C">
        <w:t>Iérat</w:t>
      </w:r>
      <w:ins w:id="75" w:author="Abdoul KARIMOU [ Developpement ]" w:date="2023-09-08T11:09:00Z">
        <w:r w:rsidR="00F951B4">
          <w:t>ion</w:t>
        </w:r>
        <w:proofErr w:type="spellEnd"/>
        <w:r w:rsidR="00F951B4">
          <w:t xml:space="preserve"> </w:t>
        </w:r>
      </w:ins>
      <w:del w:id="76" w:author="Abdoul KARIMOU [ Developpement ]" w:date="2023-09-08T11:09:00Z">
        <w:r w:rsidRPr="003A1A6C" w:rsidDel="00F951B4">
          <w:delText>ion</w:delText>
        </w:r>
      </w:del>
      <w:r w:rsidRPr="003A1A6C">
        <w:t xml:space="preserve"> de la transformation digitale du ministère ;</w:t>
      </w:r>
    </w:p>
    <w:p w14:paraId="1F9EDC65"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 xml:space="preserve">Mettre en œuvre et à garantir la cohérence technique et applicative des systèmes d’information </w:t>
      </w:r>
    </w:p>
    <w:p w14:paraId="2C79DECB"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Coordonner les fonctions systèmes d’information des entités, directions ou structures sous</w:t>
      </w:r>
      <w:r>
        <w:t xml:space="preserve"> </w:t>
      </w:r>
      <w:r w:rsidRPr="003A1A6C">
        <w:t>tutelle du ministère ;</w:t>
      </w:r>
    </w:p>
    <w:p w14:paraId="5A64CBE4" w14:textId="77777777" w:rsidR="003A1A6C" w:rsidRPr="003A1A6C" w:rsidRDefault="003A1A6C" w:rsidP="00F951B4">
      <w:pPr>
        <w:pStyle w:val="Paragraphedeliste"/>
        <w:numPr>
          <w:ilvl w:val="0"/>
          <w:numId w:val="6"/>
        </w:numPr>
        <w:shd w:val="clear" w:color="auto" w:fill="FFFFFF"/>
        <w:spacing w:before="100" w:beforeAutospacing="1" w:after="90" w:line="270" w:lineRule="atLeast"/>
      </w:pPr>
      <w:r w:rsidRPr="003A1A6C">
        <w:t>Garantir la sécurisation formelle, l’authentification et la sauvegarde des documents administratifs et autres productions intellectuelles en accord avec les règles et politiques en vigueur ; </w:t>
      </w:r>
    </w:p>
    <w:p w14:paraId="67EEC1DE" w14:textId="77777777" w:rsidR="003A1A6C" w:rsidRPr="003A1A6C" w:rsidRDefault="003A1A6C" w:rsidP="00F951B4">
      <w:pPr>
        <w:numPr>
          <w:ilvl w:val="0"/>
          <w:numId w:val="6"/>
        </w:numPr>
        <w:shd w:val="clear" w:color="auto" w:fill="FFFFFF"/>
        <w:spacing w:before="100" w:beforeAutospacing="1" w:after="90" w:line="270" w:lineRule="atLeast"/>
      </w:pPr>
      <w:r w:rsidRPr="003A1A6C">
        <w:t>Mettre en œuvre la politique de Sécurité des Systèmes d’information en accord avec les politiques et règles en vigueur ;</w:t>
      </w:r>
    </w:p>
    <w:p w14:paraId="4D904BE5" w14:textId="77777777" w:rsidR="003A1A6C" w:rsidRPr="003A1A6C" w:rsidRDefault="003A1A6C" w:rsidP="00F951B4">
      <w:pPr>
        <w:numPr>
          <w:ilvl w:val="0"/>
          <w:numId w:val="6"/>
        </w:numPr>
        <w:shd w:val="clear" w:color="auto" w:fill="FFFFFF"/>
        <w:spacing w:before="100" w:beforeAutospacing="1" w:after="90" w:line="270" w:lineRule="atLeast"/>
      </w:pPr>
      <w:r w:rsidRPr="003A1A6C">
        <w:t>Élaborer et mettre en œuvre la politique archivistique et de gestion des savoirs du ministère, en accord avec les politiques et règles en vigueur ;</w:t>
      </w:r>
    </w:p>
    <w:p w14:paraId="33BC7FC3" w14:textId="77777777" w:rsidR="003A1A6C" w:rsidRPr="003A1A6C" w:rsidRDefault="003A1A6C" w:rsidP="00F951B4">
      <w:pPr>
        <w:numPr>
          <w:ilvl w:val="0"/>
          <w:numId w:val="6"/>
        </w:numPr>
        <w:shd w:val="clear" w:color="auto" w:fill="FFFFFF"/>
        <w:spacing w:before="100" w:beforeAutospacing="1" w:after="90" w:line="270" w:lineRule="atLeast"/>
      </w:pPr>
      <w:r w:rsidRPr="003A1A6C">
        <w:t>Garantir l’optimisation budgétaire et la mutualisation des ressources informatiques au sein du ministère ;</w:t>
      </w:r>
    </w:p>
    <w:p w14:paraId="617E2112" w14:textId="77777777" w:rsidR="003A1A6C" w:rsidRPr="003A1A6C" w:rsidRDefault="003A1A6C" w:rsidP="00F951B4">
      <w:pPr>
        <w:numPr>
          <w:ilvl w:val="0"/>
          <w:numId w:val="6"/>
        </w:numPr>
        <w:shd w:val="clear" w:color="auto" w:fill="FFFFFF"/>
        <w:spacing w:before="100" w:beforeAutospacing="1" w:after="90" w:line="270" w:lineRule="atLeast"/>
      </w:pPr>
      <w:r w:rsidRPr="003A1A6C">
        <w:t>Assurer la fluidité et l’accessibilité de l’information ;</w:t>
      </w:r>
    </w:p>
    <w:p w14:paraId="3EC7A973" w14:textId="77777777" w:rsidR="00E708C9" w:rsidRDefault="003A1A6C">
      <w:pPr>
        <w:pStyle w:val="Paragraphedeliste"/>
        <w:numPr>
          <w:ilvl w:val="0"/>
          <w:numId w:val="6"/>
        </w:numPr>
        <w:spacing w:after="201" w:line="259" w:lineRule="auto"/>
        <w:pPrChange w:id="77" w:author="Abdoul KARIMOU [ Developpement ]" w:date="2023-09-08T11:08:00Z">
          <w:pPr>
            <w:pStyle w:val="Paragraphedeliste"/>
            <w:numPr>
              <w:numId w:val="6"/>
            </w:numPr>
            <w:spacing w:after="201" w:line="259" w:lineRule="auto"/>
            <w:ind w:hanging="360"/>
            <w:jc w:val="left"/>
          </w:pPr>
        </w:pPrChange>
      </w:pPr>
      <w:r w:rsidRPr="003A1A6C">
        <w:t>Faciliter les relations entre les directions techniques et les usagers/clients pour un service public efficient.</w:t>
      </w:r>
    </w:p>
    <w:p w14:paraId="0CBC6890" w14:textId="724E4CD8" w:rsidR="00E708C9" w:rsidRPr="00CF738A" w:rsidRDefault="00CF738A">
      <w:pPr>
        <w:spacing w:after="201" w:line="259" w:lineRule="auto"/>
        <w:pPrChange w:id="78" w:author="Abdoul KARIMOU [ Developpement ]" w:date="2023-09-08T11:08:00Z">
          <w:pPr>
            <w:spacing w:after="201" w:line="259" w:lineRule="auto"/>
            <w:jc w:val="left"/>
          </w:pPr>
        </w:pPrChange>
      </w:pPr>
      <w:r w:rsidRPr="00CF738A">
        <w:t>Depuis le 22 novembre 2017, Monsieur </w:t>
      </w:r>
      <w:proofErr w:type="spellStart"/>
      <w:r w:rsidRPr="00CF738A">
        <w:rPr>
          <w:b/>
          <w:bCs/>
        </w:rPr>
        <w:t>Liamidi</w:t>
      </w:r>
      <w:proofErr w:type="spellEnd"/>
      <w:r w:rsidRPr="00CF738A">
        <w:rPr>
          <w:b/>
          <w:bCs/>
        </w:rPr>
        <w:t xml:space="preserve"> </w:t>
      </w:r>
      <w:del w:id="79" w:author="Abdoul KARIMOU [ Developpement ]" w:date="2023-09-08T11:09:00Z">
        <w:r w:rsidRPr="00CF738A" w:rsidDel="00F951B4">
          <w:rPr>
            <w:b/>
            <w:bCs/>
          </w:rPr>
          <w:delText>LAGUIDE</w:delText>
        </w:r>
        <w:r w:rsidDel="00F951B4">
          <w:rPr>
            <w:b/>
            <w:bCs/>
          </w:rPr>
          <w:delText xml:space="preserve">  </w:delText>
        </w:r>
        <w:r w:rsidDel="00F951B4">
          <w:rPr>
            <w:bCs/>
          </w:rPr>
          <w:delText>est</w:delText>
        </w:r>
      </w:del>
      <w:ins w:id="80" w:author="Abdoul KARIMOU [ Developpement ]" w:date="2023-09-08T11:09:00Z">
        <w:r w:rsidR="00F951B4" w:rsidRPr="00CF738A">
          <w:rPr>
            <w:b/>
            <w:bCs/>
          </w:rPr>
          <w:t>LAGUIDE</w:t>
        </w:r>
        <w:r w:rsidR="00F951B4">
          <w:rPr>
            <w:b/>
            <w:bCs/>
          </w:rPr>
          <w:t xml:space="preserve"> est</w:t>
        </w:r>
      </w:ins>
      <w:r>
        <w:rPr>
          <w:bCs/>
        </w:rPr>
        <w:t xml:space="preserve"> le directeur de cette </w:t>
      </w:r>
      <w:r w:rsidR="008739AC">
        <w:rPr>
          <w:bCs/>
        </w:rPr>
        <w:t>structure</w:t>
      </w:r>
      <w:r>
        <w:rPr>
          <w:bCs/>
        </w:rPr>
        <w:t xml:space="preserve">. </w:t>
      </w:r>
    </w:p>
    <w:p w14:paraId="3304103D" w14:textId="77777777" w:rsidR="00E708C9" w:rsidRDefault="00B949BD">
      <w:pPr>
        <w:pStyle w:val="Titre1"/>
        <w:spacing w:after="0"/>
        <w:ind w:left="151" w:right="105"/>
      </w:pPr>
      <w:r>
        <w:lastRenderedPageBreak/>
        <w:t>II.</w:t>
      </w:r>
      <w:r>
        <w:rPr>
          <w:rFonts w:ascii="Arial" w:eastAsia="Arial" w:hAnsi="Arial" w:cs="Arial"/>
        </w:rPr>
        <w:t xml:space="preserve"> </w:t>
      </w:r>
      <w:r>
        <w:t xml:space="preserve">Les tâches effectuées et les apports du stage </w:t>
      </w:r>
    </w:p>
    <w:p w14:paraId="3DEFC947" w14:textId="77777777" w:rsidR="00E708C9" w:rsidRDefault="00B949BD">
      <w:pPr>
        <w:spacing w:after="314" w:line="259" w:lineRule="auto"/>
        <w:ind w:left="720" w:firstLine="0"/>
        <w:jc w:val="left"/>
      </w:pPr>
      <w:r>
        <w:rPr>
          <w:sz w:val="22"/>
        </w:rPr>
        <w:t xml:space="preserve"> </w:t>
      </w:r>
    </w:p>
    <w:p w14:paraId="33098FD2" w14:textId="77777777" w:rsidR="00E708C9" w:rsidRDefault="00B949BD">
      <w:pPr>
        <w:pStyle w:val="Titre2"/>
        <w:ind w:left="-5"/>
      </w:pPr>
      <w:r>
        <w:t xml:space="preserve">         II-1. Les tâches effectuées durant le stage </w:t>
      </w:r>
    </w:p>
    <w:p w14:paraId="10DF3BC4" w14:textId="77777777" w:rsidR="00E708C9" w:rsidRDefault="00B949BD">
      <w:pPr>
        <w:pStyle w:val="Titre3"/>
        <w:spacing w:after="82"/>
      </w:pPr>
      <w:r>
        <w:rPr>
          <w:rFonts w:ascii="Wingdings" w:eastAsia="Wingdings" w:hAnsi="Wingdings" w:cs="Wingdings"/>
          <w:b w:val="0"/>
        </w:rPr>
        <w:t></w:t>
      </w:r>
      <w:r>
        <w:rPr>
          <w:rFonts w:ascii="Arial" w:eastAsia="Arial" w:hAnsi="Arial" w:cs="Arial"/>
          <w:b w:val="0"/>
        </w:rPr>
        <w:t xml:space="preserve"> </w:t>
      </w:r>
      <w:r>
        <w:t xml:space="preserve">Les outils mis à ma disposition </w:t>
      </w:r>
    </w:p>
    <w:p w14:paraId="5F0484D3" w14:textId="6B8C4F02" w:rsidR="00E708C9" w:rsidRDefault="000D13A5">
      <w:pPr>
        <w:numPr>
          <w:ilvl w:val="0"/>
          <w:numId w:val="2"/>
        </w:numPr>
        <w:spacing w:after="66"/>
        <w:ind w:hanging="360"/>
      </w:pPr>
      <w:r>
        <w:t xml:space="preserve">Code source d’un </w:t>
      </w:r>
      <w:r w:rsidR="007C2612">
        <w:t>Project</w:t>
      </w:r>
      <w:r>
        <w:t xml:space="preserve"> de gestion de par</w:t>
      </w:r>
      <w:ins w:id="81" w:author="Abdoul KARIMOU [ Developpement ]" w:date="2023-09-08T11:10:00Z">
        <w:r w:rsidR="00F951B4">
          <w:t>c automobile</w:t>
        </w:r>
      </w:ins>
      <w:del w:id="82" w:author="Abdoul KARIMOU [ Developpement ]" w:date="2023-09-08T11:10:00Z">
        <w:r w:rsidDel="00F951B4">
          <w:delText>king</w:delText>
        </w:r>
      </w:del>
      <w:r w:rsidR="00A272B1">
        <w:t> ;</w:t>
      </w:r>
    </w:p>
    <w:p w14:paraId="4B687C73" w14:textId="77777777" w:rsidR="00A272B1" w:rsidRDefault="00A272B1">
      <w:pPr>
        <w:numPr>
          <w:ilvl w:val="0"/>
          <w:numId w:val="2"/>
        </w:numPr>
        <w:spacing w:after="66"/>
        <w:ind w:hanging="360"/>
      </w:pPr>
      <w:r>
        <w:t xml:space="preserve">Base de </w:t>
      </w:r>
      <w:r w:rsidR="007C2612">
        <w:t>données</w:t>
      </w:r>
      <w:r>
        <w:t xml:space="preserve"> MySQL</w:t>
      </w:r>
    </w:p>
    <w:p w14:paraId="027B33E7" w14:textId="77777777" w:rsidR="007C2612" w:rsidRDefault="007C2612">
      <w:pPr>
        <w:numPr>
          <w:ilvl w:val="0"/>
          <w:numId w:val="2"/>
        </w:numPr>
        <w:spacing w:after="66"/>
        <w:ind w:hanging="360"/>
      </w:pPr>
      <w:r>
        <w:t>Une connexion internet</w:t>
      </w:r>
    </w:p>
    <w:p w14:paraId="4B82DC84" w14:textId="77777777" w:rsidR="00E708C9" w:rsidRDefault="00E708C9" w:rsidP="00C13417">
      <w:pPr>
        <w:spacing w:after="63" w:line="259" w:lineRule="auto"/>
        <w:ind w:left="0" w:firstLine="0"/>
        <w:jc w:val="left"/>
      </w:pPr>
    </w:p>
    <w:p w14:paraId="76528540" w14:textId="77777777" w:rsidR="00E708C9" w:rsidRDefault="00B949BD">
      <w:pPr>
        <w:pStyle w:val="Titre3"/>
        <w:spacing w:after="83"/>
      </w:pPr>
      <w:r>
        <w:rPr>
          <w:rFonts w:ascii="Wingdings" w:eastAsia="Wingdings" w:hAnsi="Wingdings" w:cs="Wingdings"/>
          <w:b w:val="0"/>
        </w:rPr>
        <w:t></w:t>
      </w:r>
      <w:r>
        <w:rPr>
          <w:rFonts w:ascii="Arial" w:eastAsia="Arial" w:hAnsi="Arial" w:cs="Arial"/>
          <w:b w:val="0"/>
        </w:rPr>
        <w:t xml:space="preserve"> </w:t>
      </w:r>
      <w:r>
        <w:t xml:space="preserve">Tâches effectuées durant le stage </w:t>
      </w:r>
    </w:p>
    <w:p w14:paraId="56CEDC2A" w14:textId="0113CCB5" w:rsidR="00A272B1" w:rsidRDefault="00A272B1">
      <w:pPr>
        <w:numPr>
          <w:ilvl w:val="0"/>
          <w:numId w:val="3"/>
        </w:numPr>
        <w:spacing w:after="66"/>
        <w:ind w:hanging="360"/>
      </w:pPr>
      <w:r>
        <w:t>Correction des bugs présents sur l</w:t>
      </w:r>
      <w:ins w:id="83" w:author="Abdoul KARIMOU [ Developpement ]" w:date="2023-09-08T11:10:00Z">
        <w:r w:rsidR="00F951B4">
          <w:t>’application de gestion du parc automobile</w:t>
        </w:r>
      </w:ins>
      <w:del w:id="84" w:author="Abdoul KARIMOU [ Developpement ]" w:date="2023-09-08T11:10:00Z">
        <w:r w:rsidDel="00F951B4">
          <w:delText>e site web</w:delText>
        </w:r>
      </w:del>
      <w:r>
        <w:t> ;</w:t>
      </w:r>
    </w:p>
    <w:p w14:paraId="58E11118" w14:textId="7709C90D" w:rsidR="00A272B1" w:rsidRDefault="00A272B1">
      <w:pPr>
        <w:numPr>
          <w:ilvl w:val="0"/>
          <w:numId w:val="3"/>
        </w:numPr>
        <w:spacing w:after="66"/>
        <w:ind w:hanging="360"/>
      </w:pPr>
      <w:r>
        <w:t>Ajout de nouvelle fonctionnalité pour la modification des mots de passe et du profile des utilisateurs</w:t>
      </w:r>
      <w:r w:rsidR="00E93C6C">
        <w:t xml:space="preserve"> d</w:t>
      </w:r>
      <w:ins w:id="85" w:author="Abdoul KARIMOU [ Developpement ]" w:date="2023-09-08T11:12:00Z">
        <w:r w:rsidR="00764632">
          <w:t>e la plateforme</w:t>
        </w:r>
      </w:ins>
      <w:del w:id="86" w:author="Abdoul KARIMOU [ Developpement ]" w:date="2023-09-08T11:12:00Z">
        <w:r w:rsidR="00E93C6C" w:rsidDel="00764632">
          <w:delText>u site web</w:delText>
        </w:r>
        <w:r w:rsidDel="00764632">
          <w:delText> </w:delText>
        </w:r>
      </w:del>
      <w:r>
        <w:t>;</w:t>
      </w:r>
    </w:p>
    <w:p w14:paraId="4D59BDC1" w14:textId="77777777" w:rsidR="00E708C9" w:rsidRDefault="00A272B1" w:rsidP="00A272B1">
      <w:pPr>
        <w:numPr>
          <w:ilvl w:val="0"/>
          <w:numId w:val="3"/>
        </w:numPr>
        <w:spacing w:after="66"/>
        <w:ind w:hanging="360"/>
      </w:pPr>
      <w:r>
        <w:t xml:space="preserve">Mise en place du soft </w:t>
      </w:r>
      <w:proofErr w:type="spellStart"/>
      <w:r>
        <w:t>delete</w:t>
      </w:r>
      <w:proofErr w:type="spellEnd"/>
      <w:r>
        <w:t xml:space="preserve"> pour la suppression des structures</w:t>
      </w:r>
      <w:r w:rsidR="00E93C6C">
        <w:t xml:space="preserve"> </w:t>
      </w:r>
      <w:r w:rsidR="00B949BD">
        <w:t xml:space="preserve">; </w:t>
      </w:r>
    </w:p>
    <w:p w14:paraId="06D16E82" w14:textId="3B41AC2E" w:rsidR="00A272B1" w:rsidRDefault="00E93C6C" w:rsidP="00A272B1">
      <w:pPr>
        <w:numPr>
          <w:ilvl w:val="0"/>
          <w:numId w:val="3"/>
        </w:numPr>
        <w:spacing w:after="66"/>
        <w:ind w:hanging="360"/>
      </w:pPr>
      <w:r>
        <w:t xml:space="preserve">Maintenance et réparation des </w:t>
      </w:r>
      <w:del w:id="87" w:author="Abdoul KARIMOU [ Developpement ]" w:date="2023-09-08T11:14:00Z">
        <w:r w:rsidDel="00764632">
          <w:delText>unité centrale</w:delText>
        </w:r>
      </w:del>
      <w:del w:id="88" w:author="Abdoul KARIMOU [ Developpement ]" w:date="2023-09-08T11:16:00Z">
        <w:r w:rsidDel="00764632">
          <w:delText> ;</w:delText>
        </w:r>
      </w:del>
      <w:ins w:id="89" w:author="Abdoul KARIMOU [ Developpement ]" w:date="2023-09-08T11:16:00Z">
        <w:r w:rsidR="00764632">
          <w:t>ordinateurs ;</w:t>
        </w:r>
      </w:ins>
    </w:p>
    <w:p w14:paraId="2B891917" w14:textId="77777777" w:rsidR="00E93C6C" w:rsidRDefault="00E93C6C" w:rsidP="00A272B1">
      <w:pPr>
        <w:numPr>
          <w:ilvl w:val="0"/>
          <w:numId w:val="3"/>
        </w:numPr>
        <w:spacing w:after="66"/>
        <w:ind w:hanging="360"/>
      </w:pPr>
      <w:r>
        <w:t>Installation de système d’exploitation (Windows 10, Ubuntu) ;</w:t>
      </w:r>
    </w:p>
    <w:p w14:paraId="4594531C" w14:textId="71D51429" w:rsidR="00E93C6C" w:rsidRDefault="00E93C6C" w:rsidP="00A272B1">
      <w:pPr>
        <w:numPr>
          <w:ilvl w:val="0"/>
          <w:numId w:val="3"/>
        </w:numPr>
        <w:spacing w:after="66"/>
        <w:ind w:hanging="360"/>
      </w:pPr>
      <w:r>
        <w:t>Installation du logiciel Microsoft office</w:t>
      </w:r>
      <w:ins w:id="90" w:author="Abdoul KARIMOU [ Developpement ]" w:date="2023-09-08T11:14:00Z">
        <w:r w:rsidR="00764632">
          <w:t xml:space="preserve"> Professionnel 2019</w:t>
        </w:r>
      </w:ins>
      <w:r>
        <w:t xml:space="preserve"> ;</w:t>
      </w:r>
    </w:p>
    <w:p w14:paraId="66452526" w14:textId="0BA01493" w:rsidR="00E93C6C" w:rsidRDefault="00764632" w:rsidP="00A272B1">
      <w:pPr>
        <w:numPr>
          <w:ilvl w:val="0"/>
          <w:numId w:val="3"/>
        </w:numPr>
        <w:spacing w:after="66"/>
        <w:ind w:hanging="360"/>
        <w:rPr>
          <w:ins w:id="91" w:author="Abdoul KARIMOU [ Developpement ]" w:date="2023-09-08T11:17:00Z"/>
        </w:rPr>
      </w:pPr>
      <w:ins w:id="92" w:author="Abdoul KARIMOU [ Developpement ]" w:date="2023-09-08T11:15:00Z">
        <w:r>
          <w:t>Déploiement de l’</w:t>
        </w:r>
      </w:ins>
      <w:ins w:id="93" w:author="Abdoul KARIMOU [ Developpement ]" w:date="2023-09-08T11:16:00Z">
        <w:r>
          <w:t>équipement</w:t>
        </w:r>
      </w:ins>
      <w:ins w:id="94" w:author="Abdoul KARIMOU [ Developpement ]" w:date="2023-09-08T11:15:00Z">
        <w:r>
          <w:t xml:space="preserve"> de</w:t>
        </w:r>
      </w:ins>
      <w:ins w:id="95" w:author="Abdoul KARIMOU [ Developpement ]" w:date="2023-09-08T11:16:00Z">
        <w:r>
          <w:t xml:space="preserve"> vidéoconférence Polycom pour des réunions via le </w:t>
        </w:r>
      </w:ins>
      <w:del w:id="96" w:author="Abdoul KARIMOU [ Developpement ]" w:date="2023-09-08T11:16:00Z">
        <w:r w:rsidR="00E93C6C" w:rsidDel="00764632">
          <w:delText xml:space="preserve">Configuration du </w:delText>
        </w:r>
      </w:del>
      <w:r w:rsidR="00E93C6C">
        <w:t>logiciel zoom</w:t>
      </w:r>
      <w:ins w:id="97" w:author="Abdoul KARIMOU [ Developpement ]" w:date="2023-09-08T11:17:00Z">
        <w:r>
          <w:t> ;</w:t>
        </w:r>
      </w:ins>
      <w:del w:id="98" w:author="Abdoul KARIMOU [ Developpement ]" w:date="2023-09-08T11:17:00Z">
        <w:r w:rsidR="00E93C6C" w:rsidDel="00764632">
          <w:delText xml:space="preserve"> pour une vidéoconférence</w:delText>
        </w:r>
      </w:del>
    </w:p>
    <w:p w14:paraId="39537517" w14:textId="681A0882" w:rsidR="00764632" w:rsidRDefault="00764632" w:rsidP="00A272B1">
      <w:pPr>
        <w:numPr>
          <w:ilvl w:val="0"/>
          <w:numId w:val="3"/>
        </w:numPr>
        <w:spacing w:after="66"/>
        <w:ind w:hanging="360"/>
      </w:pPr>
      <w:ins w:id="99" w:author="Abdoul KARIMOU [ Developpement ]" w:date="2023-09-08T11:17:00Z">
        <w:r>
          <w:t>Sertissage de câble réseau RJ45 ;</w:t>
        </w:r>
      </w:ins>
    </w:p>
    <w:p w14:paraId="05AF03B1" w14:textId="39390160" w:rsidR="00E93C6C" w:rsidRDefault="00E93C6C" w:rsidP="00A272B1">
      <w:pPr>
        <w:numPr>
          <w:ilvl w:val="0"/>
          <w:numId w:val="3"/>
        </w:numPr>
        <w:spacing w:after="66"/>
        <w:ind w:hanging="360"/>
      </w:pPr>
      <w:r>
        <w:t>Projection de l’écran d’un ordinateur sur un écran géant</w:t>
      </w:r>
      <w:ins w:id="100" w:author="Abdoul KARIMOU [ Developpement ]" w:date="2023-09-08T11:17:00Z">
        <w:r w:rsidR="00764632">
          <w:t>.</w:t>
        </w:r>
      </w:ins>
      <w:del w:id="101" w:author="Abdoul KARIMOU [ Developpement ]" w:date="2023-09-08T11:17:00Z">
        <w:r w:rsidDel="00764632">
          <w:delText> ;</w:delText>
        </w:r>
      </w:del>
    </w:p>
    <w:p w14:paraId="262D4B75" w14:textId="77777777" w:rsidR="00E708C9" w:rsidRDefault="00B949BD">
      <w:pPr>
        <w:spacing w:after="227" w:line="259" w:lineRule="auto"/>
        <w:ind w:left="0" w:firstLine="0"/>
        <w:jc w:val="left"/>
      </w:pPr>
      <w:r>
        <w:rPr>
          <w:i/>
          <w:sz w:val="32"/>
        </w:rPr>
        <w:t xml:space="preserve"> </w:t>
      </w:r>
    </w:p>
    <w:p w14:paraId="32B49D26" w14:textId="77777777" w:rsidR="00E708C9" w:rsidRDefault="00B949BD">
      <w:pPr>
        <w:pStyle w:val="Titre2"/>
        <w:ind w:left="-5"/>
      </w:pPr>
      <w:r>
        <w:t xml:space="preserve">     II-2. Les apports du stage </w:t>
      </w:r>
    </w:p>
    <w:p w14:paraId="55FD85E2" w14:textId="77777777" w:rsidR="00E708C9" w:rsidRDefault="00B949BD">
      <w:pPr>
        <w:pStyle w:val="Titre3"/>
        <w:ind w:left="703"/>
      </w:pPr>
      <w:r>
        <w:t>A.</w:t>
      </w:r>
      <w:r>
        <w:rPr>
          <w:rFonts w:ascii="Arial" w:eastAsia="Arial" w:hAnsi="Arial" w:cs="Arial"/>
        </w:rPr>
        <w:t xml:space="preserve"> </w:t>
      </w:r>
      <w:r>
        <w:t xml:space="preserve"> Les compétences acquises </w:t>
      </w:r>
    </w:p>
    <w:p w14:paraId="7A060916" w14:textId="77777777" w:rsidR="00E708C9" w:rsidRDefault="00B949BD">
      <w:pPr>
        <w:spacing w:after="263"/>
        <w:ind w:left="-5"/>
        <w:jc w:val="left"/>
        <w:pPrChange w:id="102" w:author="Abdoul KARIMOU [ Developpement ]" w:date="2023-09-08T11:18:00Z">
          <w:pPr>
            <w:spacing w:after="263"/>
            <w:ind w:left="-5"/>
          </w:pPr>
        </w:pPrChange>
      </w:pPr>
      <w:del w:id="103" w:author="Abdoul KARIMOU [ Developpement ]" w:date="2023-09-08T11:18:00Z">
        <w:r w:rsidDel="00764632">
          <w:delText xml:space="preserve">    </w:delText>
        </w:r>
      </w:del>
      <w:r>
        <w:t xml:space="preserve">Ce stage m’a permis d’être confronté directement au travail qui m’attend dans le monde professionnel. Grâce à celui-ci, j’ai pu acquérir certaines compétences </w:t>
      </w:r>
      <w:r w:rsidR="00A272B1">
        <w:t>qui me</w:t>
      </w:r>
      <w:r>
        <w:t xml:space="preserve"> seront sans doute utiles dans tous mes projets actuels et futurs.  Il s’agit de : </w:t>
      </w:r>
    </w:p>
    <w:p w14:paraId="549796F7" w14:textId="5D9FF7DD" w:rsidR="00E708C9" w:rsidRDefault="00E93C6C">
      <w:pPr>
        <w:numPr>
          <w:ilvl w:val="0"/>
          <w:numId w:val="4"/>
        </w:numPr>
        <w:spacing w:after="38"/>
        <w:ind w:hanging="360"/>
      </w:pPr>
      <w:r>
        <w:t>L’approfondissement</w:t>
      </w:r>
      <w:r w:rsidR="007C2612">
        <w:t xml:space="preserve"> de</w:t>
      </w:r>
      <w:r>
        <w:t xml:space="preserve"> mes connaissances sur le </w:t>
      </w:r>
      <w:del w:id="104" w:author="Abdoul KARIMOU [ Developpement ]" w:date="2023-09-08T11:18:00Z">
        <w:r w:rsidR="007C2612" w:rsidDel="00764632">
          <w:delText>framework</w:delText>
        </w:r>
      </w:del>
      <w:ins w:id="105" w:author="Abdoul KARIMOU [ Developpement ]" w:date="2023-09-08T11:18:00Z">
        <w:r w:rsidR="00764632">
          <w:t>Framework</w:t>
        </w:r>
      </w:ins>
      <w:r>
        <w:t xml:space="preserve"> PHP </w:t>
      </w:r>
      <w:proofErr w:type="spellStart"/>
      <w:r>
        <w:t>Laravel</w:t>
      </w:r>
      <w:proofErr w:type="spellEnd"/>
      <w:r w:rsidR="007C2612">
        <w:t xml:space="preserve"> </w:t>
      </w:r>
      <w:r w:rsidR="00B949BD">
        <w:t xml:space="preserve">; </w:t>
      </w:r>
    </w:p>
    <w:p w14:paraId="568752E0" w14:textId="77777777" w:rsidR="007C2612" w:rsidRDefault="007C2612" w:rsidP="007C2612">
      <w:pPr>
        <w:numPr>
          <w:ilvl w:val="0"/>
          <w:numId w:val="4"/>
        </w:numPr>
        <w:spacing w:after="66"/>
        <w:ind w:hanging="360"/>
      </w:pPr>
      <w:r>
        <w:t>Installation de système d’exploitation (Windows 10, Ubuntu) ;</w:t>
      </w:r>
    </w:p>
    <w:p w14:paraId="208350B7" w14:textId="77777777" w:rsidR="007C2612" w:rsidRDefault="007C2612" w:rsidP="007C2612">
      <w:pPr>
        <w:numPr>
          <w:ilvl w:val="0"/>
          <w:numId w:val="4"/>
        </w:numPr>
        <w:spacing w:after="66"/>
        <w:ind w:hanging="360"/>
      </w:pPr>
      <w:r>
        <w:lastRenderedPageBreak/>
        <w:t>L’approfondissement de mes connaissances dans le domaine de la maintenance informatique ;</w:t>
      </w:r>
    </w:p>
    <w:p w14:paraId="68BC4130" w14:textId="77777777" w:rsidR="007C2612" w:rsidRDefault="007C2612" w:rsidP="007C2612">
      <w:pPr>
        <w:numPr>
          <w:ilvl w:val="0"/>
          <w:numId w:val="4"/>
        </w:numPr>
        <w:spacing w:after="66"/>
        <w:ind w:hanging="360"/>
      </w:pPr>
      <w:r>
        <w:t>Installation du logiciel Microsoft office ;</w:t>
      </w:r>
    </w:p>
    <w:p w14:paraId="191DBDEF" w14:textId="77777777" w:rsidR="00E708C9" w:rsidDel="00764632" w:rsidRDefault="00E708C9">
      <w:pPr>
        <w:spacing w:after="24" w:line="259" w:lineRule="auto"/>
        <w:ind w:left="1440" w:firstLine="0"/>
        <w:jc w:val="left"/>
        <w:rPr>
          <w:del w:id="106" w:author="Abdoul KARIMOU [ Developpement ]" w:date="2023-09-08T11:19:00Z"/>
        </w:rPr>
      </w:pPr>
    </w:p>
    <w:p w14:paraId="250C3817" w14:textId="77777777" w:rsidR="00E708C9" w:rsidRDefault="00B949BD">
      <w:pPr>
        <w:spacing w:after="68" w:line="259" w:lineRule="auto"/>
        <w:ind w:left="0" w:firstLine="0"/>
        <w:jc w:val="left"/>
        <w:pPrChange w:id="107" w:author="Abdoul KARIMOU [ Developpement ]" w:date="2023-09-08T11:19:00Z">
          <w:pPr>
            <w:spacing w:after="68" w:line="259" w:lineRule="auto"/>
            <w:ind w:left="1440" w:firstLine="0"/>
            <w:jc w:val="left"/>
          </w:pPr>
        </w:pPrChange>
      </w:pPr>
      <w:del w:id="108" w:author="Abdoul KARIMOU [ Developpement ]" w:date="2023-09-08T11:19:00Z">
        <w:r w:rsidDel="00764632">
          <w:delText xml:space="preserve"> </w:delText>
        </w:r>
      </w:del>
    </w:p>
    <w:p w14:paraId="60D0A205" w14:textId="77777777" w:rsidR="00E708C9" w:rsidRDefault="00B949BD">
      <w:pPr>
        <w:pStyle w:val="Titre3"/>
        <w:ind w:left="703"/>
      </w:pPr>
      <w:r>
        <w:t>B.</w:t>
      </w:r>
      <w:r>
        <w:rPr>
          <w:rFonts w:ascii="Arial" w:eastAsia="Arial" w:hAnsi="Arial" w:cs="Arial"/>
        </w:rPr>
        <w:t xml:space="preserve"> </w:t>
      </w:r>
      <w:r>
        <w:t xml:space="preserve">Les difficultés rencontrées </w:t>
      </w:r>
    </w:p>
    <w:p w14:paraId="3EE48796" w14:textId="43C3FCB4" w:rsidR="00E708C9" w:rsidRDefault="00B949BD">
      <w:pPr>
        <w:spacing w:after="160"/>
        <w:ind w:left="-15" w:firstLine="0"/>
        <w:jc w:val="left"/>
        <w:pPrChange w:id="109" w:author="Abdoul KARIMOU [ Developpement ]" w:date="2023-09-08T11:19:00Z">
          <w:pPr>
            <w:spacing w:after="160"/>
            <w:ind w:left="-15" w:firstLine="708"/>
          </w:pPr>
        </w:pPrChange>
      </w:pPr>
      <w:r>
        <w:t xml:space="preserve">J’ai eu quelques soucis </w:t>
      </w:r>
      <w:r w:rsidR="0029116E">
        <w:t xml:space="preserve">pour mettre en place des fonctionnalités de modification de mot de passe et du profil des utilisateurs. De même j’ai rencontré des difficultés pour gérer l’envoie de mails sur </w:t>
      </w:r>
      <w:ins w:id="110" w:author="Abdoul KARIMOU [ Developpement ]" w:date="2023-09-08T11:19:00Z">
        <w:r w:rsidR="00764632">
          <w:t>l</w:t>
        </w:r>
      </w:ins>
      <w:del w:id="111" w:author="Abdoul KARIMOU [ Developpement ]" w:date="2023-09-08T11:19:00Z">
        <w:r w:rsidR="0029116E" w:rsidDel="00764632">
          <w:delText xml:space="preserve">le site </w:delText>
        </w:r>
      </w:del>
      <w:ins w:id="112" w:author="Abdoul KARIMOU [ Developpement ]" w:date="2023-09-08T11:20:00Z">
        <w:r w:rsidR="00764632">
          <w:t>a plateforme</w:t>
        </w:r>
      </w:ins>
      <w:del w:id="113" w:author="Abdoul KARIMOU [ Developpement ]" w:date="2023-09-08T11:20:00Z">
        <w:r w:rsidR="0029116E" w:rsidDel="00764632">
          <w:delText>web</w:delText>
        </w:r>
      </w:del>
      <w:r w:rsidR="006656C8">
        <w:t>.</w:t>
      </w:r>
    </w:p>
    <w:p w14:paraId="6032634D" w14:textId="77777777" w:rsidR="00E708C9" w:rsidRDefault="00B949BD">
      <w:pPr>
        <w:spacing w:after="19" w:line="259" w:lineRule="auto"/>
        <w:ind w:left="720" w:firstLine="0"/>
        <w:jc w:val="left"/>
      </w:pPr>
      <w:r>
        <w:rPr>
          <w:sz w:val="22"/>
        </w:rPr>
        <w:t xml:space="preserve"> </w:t>
      </w:r>
      <w:r>
        <w:rPr>
          <w:sz w:val="22"/>
        </w:rPr>
        <w:tab/>
        <w:t xml:space="preserve">  </w:t>
      </w:r>
    </w:p>
    <w:p w14:paraId="08186AB3" w14:textId="77777777" w:rsidR="00E708C9" w:rsidRDefault="00B949BD">
      <w:pPr>
        <w:spacing w:after="16" w:line="259" w:lineRule="auto"/>
        <w:ind w:left="720" w:firstLine="0"/>
        <w:jc w:val="left"/>
      </w:pPr>
      <w:r>
        <w:rPr>
          <w:sz w:val="22"/>
        </w:rPr>
        <w:t xml:space="preserve"> </w:t>
      </w:r>
    </w:p>
    <w:p w14:paraId="2BC213D2" w14:textId="77777777" w:rsidR="00E708C9" w:rsidRDefault="00E708C9" w:rsidP="007C2612">
      <w:pPr>
        <w:spacing w:after="124" w:line="259" w:lineRule="auto"/>
        <w:ind w:left="0" w:firstLine="0"/>
        <w:jc w:val="left"/>
        <w:rPr>
          <w:sz w:val="22"/>
        </w:rPr>
      </w:pPr>
    </w:p>
    <w:p w14:paraId="4F7F1B02" w14:textId="77777777" w:rsidR="007C2612" w:rsidRDefault="007C2612" w:rsidP="007C2612">
      <w:pPr>
        <w:spacing w:after="124" w:line="259" w:lineRule="auto"/>
        <w:ind w:left="0" w:firstLine="0"/>
        <w:jc w:val="left"/>
      </w:pPr>
    </w:p>
    <w:p w14:paraId="5A3BECA6" w14:textId="77777777" w:rsidR="00E708C9" w:rsidRDefault="00B949BD">
      <w:pPr>
        <w:spacing w:after="218" w:line="259" w:lineRule="auto"/>
        <w:ind w:left="0" w:firstLine="0"/>
        <w:jc w:val="left"/>
      </w:pPr>
      <w:r>
        <w:rPr>
          <w:sz w:val="22"/>
        </w:rPr>
        <w:t xml:space="preserve"> </w:t>
      </w:r>
    </w:p>
    <w:p w14:paraId="47F27CBD" w14:textId="77777777" w:rsidR="00E708C9" w:rsidRDefault="00B949BD">
      <w:pPr>
        <w:spacing w:after="0" w:line="259" w:lineRule="auto"/>
        <w:ind w:left="0" w:firstLine="0"/>
        <w:jc w:val="left"/>
      </w:pPr>
      <w:r>
        <w:rPr>
          <w:sz w:val="22"/>
        </w:rPr>
        <w:t xml:space="preserve"> </w:t>
      </w:r>
    </w:p>
    <w:p w14:paraId="3CA82FBC" w14:textId="77777777" w:rsidR="00E708C9" w:rsidRDefault="00B949BD">
      <w:pPr>
        <w:spacing w:after="391" w:line="259" w:lineRule="auto"/>
        <w:ind w:left="0" w:firstLine="0"/>
        <w:jc w:val="left"/>
      </w:pPr>
      <w:r>
        <w:rPr>
          <w:sz w:val="22"/>
        </w:rPr>
        <w:t xml:space="preserve"> </w:t>
      </w:r>
    </w:p>
    <w:p w14:paraId="1B3C074E" w14:textId="77777777" w:rsidR="007C2612" w:rsidRDefault="007C2612">
      <w:pPr>
        <w:spacing w:after="232" w:line="259" w:lineRule="auto"/>
        <w:ind w:left="87" w:firstLine="0"/>
        <w:jc w:val="center"/>
        <w:rPr>
          <w:b/>
          <w:i/>
          <w:sz w:val="40"/>
        </w:rPr>
      </w:pPr>
    </w:p>
    <w:p w14:paraId="68F1042A" w14:textId="77777777" w:rsidR="007C2612" w:rsidRDefault="007C2612">
      <w:pPr>
        <w:spacing w:after="232" w:line="259" w:lineRule="auto"/>
        <w:ind w:left="87" w:firstLine="0"/>
        <w:jc w:val="center"/>
        <w:rPr>
          <w:b/>
          <w:i/>
          <w:sz w:val="40"/>
        </w:rPr>
      </w:pPr>
    </w:p>
    <w:p w14:paraId="0139AE61" w14:textId="77777777" w:rsidR="007C2612" w:rsidRDefault="007C2612">
      <w:pPr>
        <w:spacing w:after="232" w:line="259" w:lineRule="auto"/>
        <w:ind w:left="87" w:firstLine="0"/>
        <w:jc w:val="center"/>
        <w:rPr>
          <w:b/>
          <w:i/>
          <w:sz w:val="40"/>
        </w:rPr>
      </w:pPr>
    </w:p>
    <w:p w14:paraId="1CE38107" w14:textId="77777777" w:rsidR="007C2612" w:rsidRDefault="007C2612">
      <w:pPr>
        <w:spacing w:after="232" w:line="259" w:lineRule="auto"/>
        <w:ind w:left="87" w:firstLine="0"/>
        <w:jc w:val="center"/>
        <w:rPr>
          <w:b/>
          <w:i/>
          <w:sz w:val="40"/>
        </w:rPr>
      </w:pPr>
    </w:p>
    <w:p w14:paraId="5ED9AF73" w14:textId="77777777" w:rsidR="007C2612" w:rsidRDefault="007C2612">
      <w:pPr>
        <w:spacing w:after="232" w:line="259" w:lineRule="auto"/>
        <w:ind w:left="87" w:firstLine="0"/>
        <w:jc w:val="center"/>
        <w:rPr>
          <w:b/>
          <w:i/>
          <w:sz w:val="40"/>
        </w:rPr>
      </w:pPr>
    </w:p>
    <w:p w14:paraId="602CC62D" w14:textId="77777777" w:rsidR="007C2612" w:rsidRDefault="007C2612">
      <w:pPr>
        <w:spacing w:after="232" w:line="259" w:lineRule="auto"/>
        <w:ind w:left="87" w:firstLine="0"/>
        <w:jc w:val="center"/>
        <w:rPr>
          <w:b/>
          <w:i/>
          <w:sz w:val="40"/>
        </w:rPr>
      </w:pPr>
    </w:p>
    <w:p w14:paraId="30BB8417" w14:textId="77777777" w:rsidR="007C2612" w:rsidRDefault="007C2612">
      <w:pPr>
        <w:spacing w:after="232" w:line="259" w:lineRule="auto"/>
        <w:ind w:left="87" w:firstLine="0"/>
        <w:jc w:val="center"/>
        <w:rPr>
          <w:b/>
          <w:i/>
          <w:sz w:val="40"/>
        </w:rPr>
      </w:pPr>
    </w:p>
    <w:p w14:paraId="24C734BC" w14:textId="77777777" w:rsidR="007C2612" w:rsidRDefault="007C2612">
      <w:pPr>
        <w:spacing w:after="232" w:line="259" w:lineRule="auto"/>
        <w:ind w:left="87" w:firstLine="0"/>
        <w:jc w:val="center"/>
        <w:rPr>
          <w:b/>
          <w:i/>
          <w:sz w:val="40"/>
        </w:rPr>
      </w:pPr>
    </w:p>
    <w:p w14:paraId="093EC3A0" w14:textId="77777777" w:rsidR="00E708C9" w:rsidRDefault="00B949BD">
      <w:pPr>
        <w:spacing w:after="232" w:line="259" w:lineRule="auto"/>
        <w:ind w:left="87" w:firstLine="0"/>
        <w:jc w:val="center"/>
      </w:pPr>
      <w:r>
        <w:rPr>
          <w:b/>
          <w:i/>
          <w:sz w:val="40"/>
        </w:rPr>
        <w:t xml:space="preserve"> </w:t>
      </w:r>
    </w:p>
    <w:p w14:paraId="47E394DC" w14:textId="77777777" w:rsidR="00E708C9" w:rsidRDefault="00B949BD">
      <w:pPr>
        <w:spacing w:after="232" w:line="259" w:lineRule="auto"/>
        <w:ind w:left="87" w:firstLine="0"/>
        <w:jc w:val="center"/>
      </w:pPr>
      <w:r>
        <w:rPr>
          <w:b/>
          <w:i/>
          <w:sz w:val="40"/>
        </w:rPr>
        <w:t xml:space="preserve"> </w:t>
      </w:r>
    </w:p>
    <w:p w14:paraId="00D29D8F" w14:textId="77777777" w:rsidR="00E708C9" w:rsidRDefault="00B949BD">
      <w:pPr>
        <w:pStyle w:val="Titre1"/>
        <w:ind w:left="151" w:right="143"/>
      </w:pPr>
      <w:r>
        <w:lastRenderedPageBreak/>
        <w:t xml:space="preserve">Conclusion </w:t>
      </w:r>
    </w:p>
    <w:p w14:paraId="2AF31E10" w14:textId="77777777" w:rsidR="00E708C9" w:rsidRDefault="00B949BD" w:rsidP="00764632">
      <w:pPr>
        <w:spacing w:after="0"/>
        <w:ind w:left="-5"/>
      </w:pPr>
      <w:r>
        <w:t xml:space="preserve">À travers mon expérience </w:t>
      </w:r>
      <w:r w:rsidR="007C2612">
        <w:t>d’un mois à la Direction des Système d’information</w:t>
      </w:r>
      <w:r>
        <w:t>, j’ai découvert le fonctionnement interne</w:t>
      </w:r>
      <w:r w:rsidR="007C2612">
        <w:t xml:space="preserve"> de cette structure. </w:t>
      </w:r>
      <w:r>
        <w:t xml:space="preserve">En quatre semaines, j’ai pu peaufiner l’enseignement reçu au cours de ma formation grâce à des projets. </w:t>
      </w:r>
    </w:p>
    <w:p w14:paraId="4BD51E9C" w14:textId="77777777" w:rsidR="00E708C9" w:rsidRDefault="00B949BD">
      <w:pPr>
        <w:spacing w:after="0" w:line="259" w:lineRule="auto"/>
        <w:ind w:left="0" w:firstLine="0"/>
        <w:pPrChange w:id="114" w:author="Abdoul KARIMOU [ Developpement ]" w:date="2023-09-08T11:20:00Z">
          <w:pPr>
            <w:spacing w:after="0" w:line="259" w:lineRule="auto"/>
            <w:ind w:left="0" w:firstLine="0"/>
            <w:jc w:val="left"/>
          </w:pPr>
        </w:pPrChange>
      </w:pPr>
      <w:r>
        <w:t xml:space="preserve"> </w:t>
      </w:r>
    </w:p>
    <w:p w14:paraId="4A0420FF" w14:textId="77777777" w:rsidR="00E708C9" w:rsidRDefault="00B949BD" w:rsidP="00764632">
      <w:pPr>
        <w:spacing w:after="0"/>
        <w:ind w:left="-15" w:firstLine="0"/>
      </w:pPr>
      <w:r>
        <w:t xml:space="preserve">J’ai eu l’occasion d’effectuer des missions valorisantes et très diverses qui sont une richesse que je pourrais utiliser dans ma future carrière professionnelle et futures expériences. De même, j’ai rencontré des </w:t>
      </w:r>
      <w:r w:rsidR="0029116E">
        <w:t xml:space="preserve">personnes </w:t>
      </w:r>
      <w:r>
        <w:t>extrêmement intéressant</w:t>
      </w:r>
      <w:r w:rsidR="0029116E">
        <w:t>e</w:t>
      </w:r>
      <w:r>
        <w:t xml:space="preserve">s aux parcours incroyables qui m’ont donné envie de continuer à travailler et avec lesquelles je garde de très bonnes relations. </w:t>
      </w:r>
    </w:p>
    <w:p w14:paraId="1B72C276" w14:textId="77777777" w:rsidR="00E708C9" w:rsidRDefault="00B949BD">
      <w:pPr>
        <w:spacing w:after="0" w:line="259" w:lineRule="auto"/>
        <w:ind w:left="0" w:firstLine="0"/>
        <w:jc w:val="left"/>
      </w:pPr>
      <w:r>
        <w:rPr>
          <w:sz w:val="22"/>
        </w:rPr>
        <w:t xml:space="preserve"> </w:t>
      </w:r>
    </w:p>
    <w:p w14:paraId="1C9AEAF5" w14:textId="77777777" w:rsidR="00E708C9" w:rsidRDefault="00B949BD">
      <w:pPr>
        <w:spacing w:after="0" w:line="259" w:lineRule="auto"/>
        <w:ind w:left="0" w:firstLine="0"/>
        <w:jc w:val="left"/>
      </w:pPr>
      <w:r>
        <w:rPr>
          <w:sz w:val="22"/>
        </w:rPr>
        <w:t xml:space="preserve"> </w:t>
      </w:r>
    </w:p>
    <w:p w14:paraId="7E34746B" w14:textId="77777777" w:rsidR="00E708C9" w:rsidRDefault="00B949BD">
      <w:pPr>
        <w:spacing w:after="0" w:line="259" w:lineRule="auto"/>
        <w:ind w:left="0" w:firstLine="0"/>
        <w:jc w:val="left"/>
      </w:pPr>
      <w:r>
        <w:rPr>
          <w:sz w:val="22"/>
        </w:rPr>
        <w:t xml:space="preserve"> </w:t>
      </w:r>
    </w:p>
    <w:sectPr w:rsidR="00E708C9">
      <w:footerReference w:type="even" r:id="rId8"/>
      <w:footerReference w:type="default" r:id="rId9"/>
      <w:footerReference w:type="first" r:id="rId10"/>
      <w:pgSz w:w="11906" w:h="16838"/>
      <w:pgMar w:top="469" w:right="1130" w:bottom="472"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86157" w14:textId="77777777" w:rsidR="00F86BEB" w:rsidRDefault="00F86BEB">
      <w:pPr>
        <w:spacing w:after="0" w:line="240" w:lineRule="auto"/>
      </w:pPr>
      <w:r>
        <w:separator/>
      </w:r>
    </w:p>
  </w:endnote>
  <w:endnote w:type="continuationSeparator" w:id="0">
    <w:p w14:paraId="22AB8811" w14:textId="77777777" w:rsidR="00F86BEB" w:rsidRDefault="00F8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Montserrat Light">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1DC2" w14:textId="77777777"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FBA7BC3" w14:textId="77777777" w:rsidR="00B949BD" w:rsidRDefault="00B949BD">
    <w:pPr>
      <w:spacing w:after="0" w:line="259" w:lineRule="auto"/>
      <w:ind w:left="0" w:firstLine="0"/>
      <w:jc w:val="left"/>
    </w:pPr>
    <w:r>
      <w:rPr>
        <w:sz w:val="22"/>
      </w:rPr>
      <w:t xml:space="preserve"> </w:t>
    </w:r>
  </w:p>
  <w:p w14:paraId="002AAAFB" w14:textId="77777777" w:rsidR="00A2756D" w:rsidRDefault="00A275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EBF9F" w14:textId="77777777" w:rsidR="00B949BD" w:rsidRDefault="00B949BD">
    <w:pPr>
      <w:spacing w:after="0" w:line="259" w:lineRule="auto"/>
      <w:ind w:left="0" w:right="2" w:firstLine="0"/>
      <w:jc w:val="right"/>
    </w:pP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16A14F3" w14:textId="77777777" w:rsidR="00B949BD" w:rsidRDefault="00B949BD">
    <w:pPr>
      <w:spacing w:after="0" w:line="259" w:lineRule="auto"/>
      <w:ind w:left="0" w:firstLine="0"/>
      <w:jc w:val="left"/>
    </w:pPr>
    <w:r>
      <w:rPr>
        <w:sz w:val="22"/>
      </w:rPr>
      <w:t xml:space="preserve"> </w:t>
    </w:r>
  </w:p>
  <w:p w14:paraId="7DB26E1D" w14:textId="77777777" w:rsidR="00A2756D" w:rsidRDefault="00A275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00A73" w14:textId="77777777" w:rsidR="00B949BD" w:rsidRDefault="00B949B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C105B" w14:textId="77777777" w:rsidR="00F86BEB" w:rsidRDefault="00F86BEB">
      <w:pPr>
        <w:spacing w:after="0" w:line="240" w:lineRule="auto"/>
      </w:pPr>
      <w:r>
        <w:separator/>
      </w:r>
    </w:p>
  </w:footnote>
  <w:footnote w:type="continuationSeparator" w:id="0">
    <w:p w14:paraId="23AFDE10" w14:textId="77777777" w:rsidR="00F86BEB" w:rsidRDefault="00F8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3125"/>
    <w:multiLevelType w:val="hybridMultilevel"/>
    <w:tmpl w:val="457E5944"/>
    <w:lvl w:ilvl="0" w:tplc="1E4CBF8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94C3D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6761D58">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3C5F8E">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8A5B2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7468D4">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8490D0">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2CA5EC">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0AEAD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52044C"/>
    <w:multiLevelType w:val="hybridMultilevel"/>
    <w:tmpl w:val="02F4AB9E"/>
    <w:lvl w:ilvl="0" w:tplc="4B3C8CE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5C413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89C03B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CA13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B0049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940F50">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D98F18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A5038DA">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CEEC20">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3E6F48"/>
    <w:multiLevelType w:val="hybridMultilevel"/>
    <w:tmpl w:val="C20E1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360259"/>
    <w:multiLevelType w:val="multilevel"/>
    <w:tmpl w:val="72FEDC4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15:restartNumberingAfterBreak="0">
    <w:nsid w:val="5E0B1934"/>
    <w:multiLevelType w:val="hybridMultilevel"/>
    <w:tmpl w:val="330E0C6A"/>
    <w:lvl w:ilvl="0" w:tplc="AC328E8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E45A92">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1E5418">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D8888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3C432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B848EA">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68F59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909DCC">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86C7776">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E43309"/>
    <w:multiLevelType w:val="multilevel"/>
    <w:tmpl w:val="1BC0EEEE"/>
    <w:lvl w:ilvl="0">
      <w:start w:val="1"/>
      <w:numFmt w:val="upperRoman"/>
      <w:lvlText w:val="%1."/>
      <w:lvlJc w:val="left"/>
      <w:pPr>
        <w:ind w:left="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upperLetter"/>
      <w:lvlText w:val="%3."/>
      <w:lvlJc w:val="left"/>
      <w:pPr>
        <w:ind w:left="20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rson w15:author="Abdoul KARIMOU [ Developpement ]">
    <w15:presenceInfo w15:providerId="AD" w15:userId="S::akarimou@gouv.bj::e838fee0-9763-4c3b-bd57-24f43af56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C9"/>
    <w:rsid w:val="000C3F77"/>
    <w:rsid w:val="000D13A5"/>
    <w:rsid w:val="00156C64"/>
    <w:rsid w:val="0029116E"/>
    <w:rsid w:val="00356947"/>
    <w:rsid w:val="003A1A6C"/>
    <w:rsid w:val="00414BD0"/>
    <w:rsid w:val="006656C8"/>
    <w:rsid w:val="006D1495"/>
    <w:rsid w:val="006D3FE1"/>
    <w:rsid w:val="006E5BD5"/>
    <w:rsid w:val="00764632"/>
    <w:rsid w:val="00796FCD"/>
    <w:rsid w:val="007C2612"/>
    <w:rsid w:val="00824C30"/>
    <w:rsid w:val="008739AC"/>
    <w:rsid w:val="008B489F"/>
    <w:rsid w:val="009E1A79"/>
    <w:rsid w:val="00A272B1"/>
    <w:rsid w:val="00A2756D"/>
    <w:rsid w:val="00B949BD"/>
    <w:rsid w:val="00C13417"/>
    <w:rsid w:val="00CC5A17"/>
    <w:rsid w:val="00CD3A53"/>
    <w:rsid w:val="00CD6DFA"/>
    <w:rsid w:val="00CF738A"/>
    <w:rsid w:val="00DB1FD5"/>
    <w:rsid w:val="00DD14C6"/>
    <w:rsid w:val="00DD61F8"/>
    <w:rsid w:val="00E708C9"/>
    <w:rsid w:val="00E93C6C"/>
    <w:rsid w:val="00EF0CE3"/>
    <w:rsid w:val="00F86BEB"/>
    <w:rsid w:val="00F910B7"/>
    <w:rsid w:val="00F951B4"/>
    <w:rsid w:val="00FC68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D67E"/>
  <w15:docId w15:val="{AA1CE7E9-32BF-4CFC-A507-758F1714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68" w:lineRule="auto"/>
      <w:ind w:left="10" w:hanging="10"/>
      <w:jc w:val="both"/>
    </w:pPr>
    <w:rPr>
      <w:rFonts w:ascii="Calibri" w:eastAsia="Calibri" w:hAnsi="Calibri" w:cs="Calibri"/>
      <w:color w:val="000000"/>
      <w:sz w:val="28"/>
    </w:rPr>
  </w:style>
  <w:style w:type="paragraph" w:styleId="Titre1">
    <w:name w:val="heading 1"/>
    <w:next w:val="Normal"/>
    <w:link w:val="Titre1Car"/>
    <w:uiPriority w:val="9"/>
    <w:qFormat/>
    <w:pPr>
      <w:keepNext/>
      <w:keepLines/>
      <w:spacing w:after="121"/>
      <w:ind w:left="10" w:right="7" w:hanging="10"/>
      <w:jc w:val="center"/>
      <w:outlineLvl w:val="0"/>
    </w:pPr>
    <w:rPr>
      <w:rFonts w:ascii="Calibri" w:eastAsia="Calibri" w:hAnsi="Calibri" w:cs="Calibri"/>
      <w:b/>
      <w:i/>
      <w:color w:val="000000"/>
      <w:sz w:val="40"/>
    </w:rPr>
  </w:style>
  <w:style w:type="paragraph" w:styleId="Titre2">
    <w:name w:val="heading 2"/>
    <w:next w:val="Normal"/>
    <w:link w:val="Titre2Car"/>
    <w:uiPriority w:val="9"/>
    <w:unhideWhenUsed/>
    <w:qFormat/>
    <w:pPr>
      <w:keepNext/>
      <w:keepLines/>
      <w:spacing w:after="234"/>
      <w:ind w:left="722" w:hanging="10"/>
      <w:outlineLvl w:val="1"/>
    </w:pPr>
    <w:rPr>
      <w:rFonts w:ascii="Calibri" w:eastAsia="Calibri" w:hAnsi="Calibri" w:cs="Calibri"/>
      <w:i/>
      <w:color w:val="000000"/>
      <w:sz w:val="32"/>
    </w:rPr>
  </w:style>
  <w:style w:type="paragraph" w:styleId="Titre3">
    <w:name w:val="heading 3"/>
    <w:next w:val="Normal"/>
    <w:link w:val="Titre3Car"/>
    <w:uiPriority w:val="9"/>
    <w:unhideWhenUsed/>
    <w:qFormat/>
    <w:pPr>
      <w:keepNext/>
      <w:keepLines/>
      <w:spacing w:after="221"/>
      <w:ind w:left="1090" w:hanging="10"/>
      <w:outlineLvl w:val="2"/>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8"/>
    </w:rPr>
  </w:style>
  <w:style w:type="character" w:customStyle="1" w:styleId="Titre2Car">
    <w:name w:val="Titre 2 Car"/>
    <w:link w:val="Titre2"/>
    <w:rPr>
      <w:rFonts w:ascii="Calibri" w:eastAsia="Calibri" w:hAnsi="Calibri" w:cs="Calibri"/>
      <w:i/>
      <w:color w:val="000000"/>
      <w:sz w:val="32"/>
    </w:rPr>
  </w:style>
  <w:style w:type="character" w:customStyle="1" w:styleId="Titre1Car">
    <w:name w:val="Titre 1 Car"/>
    <w:link w:val="Titre1"/>
    <w:rPr>
      <w:rFonts w:ascii="Calibri" w:eastAsia="Calibri" w:hAnsi="Calibri" w:cs="Calibri"/>
      <w:b/>
      <w:i/>
      <w:color w:val="000000"/>
      <w:sz w:val="40"/>
    </w:rPr>
  </w:style>
  <w:style w:type="paragraph" w:styleId="Paragraphedeliste">
    <w:name w:val="List Paragraph"/>
    <w:basedOn w:val="Normal"/>
    <w:uiPriority w:val="34"/>
    <w:qFormat/>
    <w:rsid w:val="003A1A6C"/>
    <w:pPr>
      <w:ind w:left="720"/>
      <w:contextualSpacing/>
    </w:pPr>
  </w:style>
  <w:style w:type="character" w:styleId="lev">
    <w:name w:val="Strong"/>
    <w:basedOn w:val="Policepardfaut"/>
    <w:uiPriority w:val="22"/>
    <w:qFormat/>
    <w:rsid w:val="00CF738A"/>
    <w:rPr>
      <w:b/>
      <w:bCs/>
    </w:rPr>
  </w:style>
  <w:style w:type="paragraph" w:styleId="NormalWeb">
    <w:name w:val="Normal (Web)"/>
    <w:basedOn w:val="Normal"/>
    <w:uiPriority w:val="99"/>
    <w:unhideWhenUsed/>
    <w:rsid w:val="006D149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Rvision">
    <w:name w:val="Revision"/>
    <w:hidden/>
    <w:uiPriority w:val="99"/>
    <w:semiHidden/>
    <w:rsid w:val="00EF0CE3"/>
    <w:pPr>
      <w:spacing w:after="0" w:line="240" w:lineRule="auto"/>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57711">
      <w:bodyDiv w:val="1"/>
      <w:marLeft w:val="0"/>
      <w:marRight w:val="0"/>
      <w:marTop w:val="0"/>
      <w:marBottom w:val="0"/>
      <w:divBdr>
        <w:top w:val="none" w:sz="0" w:space="0" w:color="auto"/>
        <w:left w:val="none" w:sz="0" w:space="0" w:color="auto"/>
        <w:bottom w:val="none" w:sz="0" w:space="0" w:color="auto"/>
        <w:right w:val="none" w:sz="0" w:space="0" w:color="auto"/>
      </w:divBdr>
    </w:div>
    <w:div w:id="1030371577">
      <w:bodyDiv w:val="1"/>
      <w:marLeft w:val="0"/>
      <w:marRight w:val="0"/>
      <w:marTop w:val="0"/>
      <w:marBottom w:val="0"/>
      <w:divBdr>
        <w:top w:val="none" w:sz="0" w:space="0" w:color="auto"/>
        <w:left w:val="none" w:sz="0" w:space="0" w:color="auto"/>
        <w:bottom w:val="none" w:sz="0" w:space="0" w:color="auto"/>
        <w:right w:val="none" w:sz="0" w:space="0" w:color="auto"/>
      </w:divBdr>
    </w:div>
    <w:div w:id="1344086700">
      <w:bodyDiv w:val="1"/>
      <w:marLeft w:val="0"/>
      <w:marRight w:val="0"/>
      <w:marTop w:val="0"/>
      <w:marBottom w:val="0"/>
      <w:divBdr>
        <w:top w:val="none" w:sz="0" w:space="0" w:color="auto"/>
        <w:left w:val="none" w:sz="0" w:space="0" w:color="auto"/>
        <w:bottom w:val="none" w:sz="0" w:space="0" w:color="auto"/>
        <w:right w:val="none" w:sz="0" w:space="0" w:color="auto"/>
      </w:divBdr>
    </w:div>
    <w:div w:id="192540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09AEA-9DA2-4CE1-8DED-A94C56FD6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1116</Words>
  <Characters>6144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Kévie</dc:creator>
  <cp:keywords/>
  <cp:lastModifiedBy>ADMIN</cp:lastModifiedBy>
  <cp:revision>4</cp:revision>
  <dcterms:created xsi:type="dcterms:W3CDTF">2023-09-07T13:40:00Z</dcterms:created>
  <dcterms:modified xsi:type="dcterms:W3CDTF">2023-09-28T06:48:00Z</dcterms:modified>
</cp:coreProperties>
</file>